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16143" w14:textId="1EB536E3" w:rsidR="008D2A42" w:rsidRDefault="008D2A42" w:rsidP="008D2A42">
      <w:r>
        <w:t>Manon JACQUET – 3064101</w:t>
      </w:r>
    </w:p>
    <w:p w14:paraId="4B9648E3" w14:textId="71EE0A18" w:rsidR="008D2A42" w:rsidRDefault="008D2A42" w:rsidP="008D2A42">
      <w:pPr>
        <w:jc w:val="center"/>
        <w:rPr>
          <w:b/>
          <w:bCs/>
          <w:sz w:val="60"/>
          <w:szCs w:val="60"/>
          <w:u w:val="single"/>
        </w:rPr>
      </w:pPr>
      <w:r w:rsidRPr="008D2A42">
        <w:rPr>
          <w:b/>
          <w:bCs/>
          <w:sz w:val="60"/>
          <w:szCs w:val="60"/>
          <w:u w:val="single"/>
        </w:rPr>
        <w:t>User Interface</w:t>
      </w:r>
    </w:p>
    <w:p w14:paraId="540624F7" w14:textId="0AC50774" w:rsidR="008D2A42" w:rsidRDefault="008D2A42" w:rsidP="008D2A42">
      <w:pPr>
        <w:rPr>
          <w:b/>
          <w:bCs/>
          <w:sz w:val="60"/>
          <w:szCs w:val="60"/>
          <w:u w:val="single"/>
        </w:rPr>
      </w:pPr>
    </w:p>
    <w:p w14:paraId="43BB99F3" w14:textId="6C01213D" w:rsidR="008D2A42" w:rsidRDefault="008D2A42" w:rsidP="008D2A42">
      <w:pPr>
        <w:rPr>
          <w:ins w:id="0" w:author="Manon Jct" w:date="2021-04-10T18:32:00Z"/>
          <w:sz w:val="40"/>
          <w:szCs w:val="40"/>
          <w:u w:val="single"/>
        </w:rPr>
      </w:pPr>
      <w:proofErr w:type="spellStart"/>
      <w:r w:rsidRPr="008D2A42">
        <w:rPr>
          <w:sz w:val="40"/>
          <w:szCs w:val="40"/>
          <w:u w:val="single"/>
        </w:rPr>
        <w:t>Explan</w:t>
      </w:r>
      <w:del w:id="1" w:author="CJ" w:date="2021-04-10T08:24:00Z">
        <w:r w:rsidRPr="008D2A42" w:rsidDel="00DF500F">
          <w:rPr>
            <w:sz w:val="40"/>
            <w:szCs w:val="40"/>
            <w:u w:val="single"/>
          </w:rPr>
          <w:delText>t</w:delText>
        </w:r>
      </w:del>
      <w:r w:rsidRPr="008D2A42">
        <w:rPr>
          <w:sz w:val="40"/>
          <w:szCs w:val="40"/>
          <w:u w:val="single"/>
        </w:rPr>
        <w:t>ation</w:t>
      </w:r>
      <w:ins w:id="2" w:author="CJ" w:date="2021-04-10T08:25:00Z">
        <w:r w:rsidR="00DF500F">
          <w:rPr>
            <w:sz w:val="40"/>
            <w:szCs w:val="40"/>
            <w:u w:val="single"/>
          </w:rPr>
          <w:t>s</w:t>
        </w:r>
      </w:ins>
      <w:proofErr w:type="spellEnd"/>
      <w:r w:rsidRPr="008D2A42">
        <w:rPr>
          <w:sz w:val="40"/>
          <w:szCs w:val="40"/>
          <w:u w:val="single"/>
        </w:rPr>
        <w:t> :</w:t>
      </w:r>
    </w:p>
    <w:p w14:paraId="02650CB0" w14:textId="13BF81CD" w:rsidR="006E7217" w:rsidRPr="006E7217" w:rsidDel="006E7217" w:rsidRDefault="006E7217" w:rsidP="008D2A42">
      <w:pPr>
        <w:rPr>
          <w:del w:id="3" w:author="Manon Jct" w:date="2021-04-10T18:34:00Z"/>
          <w:sz w:val="24"/>
          <w:szCs w:val="24"/>
          <w:lang w:val="en-US"/>
          <w:rPrChange w:id="4" w:author="Manon Jct" w:date="2021-04-10T18:33:00Z">
            <w:rPr>
              <w:del w:id="5" w:author="Manon Jct" w:date="2021-04-10T18:34:00Z"/>
              <w:sz w:val="40"/>
              <w:szCs w:val="40"/>
              <w:u w:val="single"/>
            </w:rPr>
          </w:rPrChange>
        </w:rPr>
      </w:pPr>
      <w:ins w:id="6" w:author="Manon Jct" w:date="2021-04-10T18:32:00Z">
        <w:r w:rsidRPr="006E7217">
          <w:rPr>
            <w:sz w:val="24"/>
            <w:szCs w:val="24"/>
            <w:lang w:val="en-US"/>
            <w:rPrChange w:id="7" w:author="Manon Jct" w:date="2021-04-10T18:33:00Z">
              <w:rPr>
                <w:sz w:val="40"/>
                <w:szCs w:val="40"/>
                <w:u w:val="single"/>
              </w:rPr>
            </w:rPrChange>
          </w:rPr>
          <w:t xml:space="preserve">This app is an </w:t>
        </w:r>
        <w:r w:rsidRPr="006E7217">
          <w:rPr>
            <w:sz w:val="24"/>
            <w:szCs w:val="24"/>
            <w:lang w:val="en-US"/>
            <w:rPrChange w:id="8" w:author="Manon Jct" w:date="2021-04-10T18:33:00Z">
              <w:rPr>
                <w:sz w:val="40"/>
                <w:szCs w:val="40"/>
                <w:u w:val="single"/>
                <w:lang w:val="en-US"/>
              </w:rPr>
            </w:rPrChange>
          </w:rPr>
          <w:t>slang transl</w:t>
        </w:r>
      </w:ins>
      <w:ins w:id="9" w:author="Manon Jct" w:date="2021-04-10T18:33:00Z">
        <w:r w:rsidRPr="006E7217">
          <w:rPr>
            <w:sz w:val="24"/>
            <w:szCs w:val="24"/>
            <w:lang w:val="en-US"/>
            <w:rPrChange w:id="10" w:author="Manon Jct" w:date="2021-04-10T18:33:00Z">
              <w:rPr>
                <w:sz w:val="40"/>
                <w:szCs w:val="40"/>
                <w:u w:val="single"/>
                <w:lang w:val="en-US"/>
              </w:rPr>
            </w:rPrChange>
          </w:rPr>
          <w:t xml:space="preserve">ator. It takes English slang word and give a translation in French and vice versa </w:t>
        </w:r>
      </w:ins>
    </w:p>
    <w:p w14:paraId="2468B8E0" w14:textId="79C22AB4" w:rsidR="008D2A42" w:rsidRPr="006E7217" w:rsidRDefault="008D2A42" w:rsidP="008D2A42">
      <w:pPr>
        <w:rPr>
          <w:sz w:val="40"/>
          <w:szCs w:val="40"/>
          <w:lang w:val="en-US"/>
          <w:rPrChange w:id="11" w:author="Manon Jct" w:date="2021-04-10T18:32:00Z">
            <w:rPr>
              <w:sz w:val="40"/>
              <w:szCs w:val="40"/>
            </w:rPr>
          </w:rPrChange>
        </w:rPr>
      </w:pPr>
    </w:p>
    <w:p w14:paraId="5B01D2E2" w14:textId="210C5785" w:rsidR="008D2A42" w:rsidRDefault="00754B1D" w:rsidP="008D2A4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144D2E" wp14:editId="4C554FF7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1247775" cy="20040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121" cy="2024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A42">
        <w:rPr>
          <w:sz w:val="24"/>
          <w:szCs w:val="24"/>
        </w:rPr>
        <w:t xml:space="preserve">Home page : </w:t>
      </w:r>
    </w:p>
    <w:p w14:paraId="35ECBEEA" w14:textId="17758AB8" w:rsidR="008D2A42" w:rsidRPr="008D2A42" w:rsidRDefault="008D2A42" w:rsidP="008D2A42">
      <w:pPr>
        <w:rPr>
          <w:sz w:val="24"/>
          <w:szCs w:val="24"/>
        </w:rPr>
      </w:pPr>
    </w:p>
    <w:p w14:paraId="0D37FD2C" w14:textId="77777777" w:rsidR="00DF500F" w:rsidRDefault="00754B1D" w:rsidP="00754B1D">
      <w:pPr>
        <w:pStyle w:val="Paragraphedeliste"/>
        <w:numPr>
          <w:ilvl w:val="0"/>
          <w:numId w:val="3"/>
        </w:numPr>
        <w:rPr>
          <w:ins w:id="12" w:author="CJ" w:date="2021-04-10T08:28:00Z"/>
          <w:sz w:val="24"/>
          <w:szCs w:val="24"/>
          <w:lang w:val="en-US"/>
        </w:rPr>
      </w:pPr>
      <w:r w:rsidRPr="00754B1D">
        <w:rPr>
          <w:sz w:val="24"/>
          <w:szCs w:val="24"/>
          <w:lang w:val="en-US"/>
        </w:rPr>
        <w:t>This is the home page of the app</w:t>
      </w:r>
      <w:del w:id="13" w:author="Manon Jct" w:date="2021-04-10T18:31:00Z">
        <w:r w:rsidRPr="00754B1D" w:rsidDel="006E7217">
          <w:rPr>
            <w:sz w:val="24"/>
            <w:szCs w:val="24"/>
            <w:lang w:val="en-US"/>
          </w:rPr>
          <w:delText>lication</w:delText>
        </w:r>
      </w:del>
      <w:ins w:id="14" w:author="CJ" w:date="2021-04-10T08:28:00Z">
        <w:r w:rsidR="00DF500F">
          <w:rPr>
            <w:sz w:val="24"/>
            <w:szCs w:val="24"/>
            <w:lang w:val="en-US"/>
          </w:rPr>
          <w:t>.</w:t>
        </w:r>
      </w:ins>
    </w:p>
    <w:p w14:paraId="540A3658" w14:textId="0FA8D5FC" w:rsidR="008D2A42" w:rsidRPr="00754B1D" w:rsidRDefault="00754B1D" w:rsidP="00754B1D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754B1D">
        <w:rPr>
          <w:sz w:val="24"/>
          <w:szCs w:val="24"/>
          <w:lang w:val="en-US"/>
        </w:rPr>
        <w:t xml:space="preserve"> </w:t>
      </w:r>
      <w:del w:id="15" w:author="Manon Jct" w:date="2021-04-10T18:34:00Z">
        <w:r w:rsidRPr="00754B1D" w:rsidDel="006E7217">
          <w:rPr>
            <w:sz w:val="24"/>
            <w:szCs w:val="24"/>
            <w:lang w:val="en-US"/>
          </w:rPr>
          <w:delText>you just have to t</w:delText>
        </w:r>
      </w:del>
      <w:ins w:id="16" w:author="Manon Jct" w:date="2021-04-10T18:34:00Z">
        <w:r w:rsidR="006E7217">
          <w:rPr>
            <w:sz w:val="24"/>
            <w:szCs w:val="24"/>
            <w:lang w:val="en-US"/>
          </w:rPr>
          <w:t>T</w:t>
        </w:r>
      </w:ins>
      <w:r w:rsidRPr="00754B1D">
        <w:rPr>
          <w:sz w:val="24"/>
          <w:szCs w:val="24"/>
          <w:lang w:val="en-US"/>
        </w:rPr>
        <w:t xml:space="preserve">ap on the screen to open the app </w:t>
      </w:r>
    </w:p>
    <w:p w14:paraId="56957CE5" w14:textId="67BB6FB8" w:rsidR="00754B1D" w:rsidRDefault="00754B1D" w:rsidP="00754B1D">
      <w:pPr>
        <w:rPr>
          <w:sz w:val="24"/>
          <w:szCs w:val="24"/>
          <w:lang w:val="en-US"/>
        </w:rPr>
      </w:pPr>
    </w:p>
    <w:p w14:paraId="04E9B8F1" w14:textId="39F2890D" w:rsidR="00754B1D" w:rsidRDefault="00754B1D" w:rsidP="00754B1D">
      <w:pPr>
        <w:rPr>
          <w:sz w:val="24"/>
          <w:szCs w:val="24"/>
          <w:lang w:val="en-US"/>
        </w:rPr>
      </w:pPr>
    </w:p>
    <w:p w14:paraId="6B3D624F" w14:textId="1279275F" w:rsidR="00754B1D" w:rsidRDefault="00754B1D" w:rsidP="00754B1D">
      <w:pPr>
        <w:rPr>
          <w:sz w:val="24"/>
          <w:szCs w:val="24"/>
          <w:lang w:val="en-US"/>
        </w:rPr>
      </w:pPr>
    </w:p>
    <w:p w14:paraId="41213228" w14:textId="6979281E" w:rsidR="00754B1D" w:rsidRDefault="00754B1D" w:rsidP="00754B1D">
      <w:pPr>
        <w:rPr>
          <w:sz w:val="24"/>
          <w:szCs w:val="24"/>
          <w:lang w:val="en-US"/>
        </w:rPr>
      </w:pPr>
    </w:p>
    <w:p w14:paraId="08C3C862" w14:textId="78FB35CB" w:rsidR="00754B1D" w:rsidDel="006E7217" w:rsidRDefault="00754B1D" w:rsidP="00754B1D">
      <w:pPr>
        <w:rPr>
          <w:del w:id="17" w:author="Manon Jct" w:date="2021-04-10T18:36:00Z"/>
          <w:sz w:val="24"/>
          <w:szCs w:val="24"/>
          <w:lang w:val="en-US"/>
        </w:rPr>
      </w:pPr>
    </w:p>
    <w:p w14:paraId="1AD1E721" w14:textId="11147F7E" w:rsidR="00754B1D" w:rsidRDefault="00754B1D" w:rsidP="00754B1D">
      <w:pPr>
        <w:rPr>
          <w:sz w:val="24"/>
          <w:szCs w:val="24"/>
          <w:lang w:val="en-US"/>
        </w:rPr>
      </w:pPr>
    </w:p>
    <w:p w14:paraId="6FC366DD" w14:textId="7709147A" w:rsidR="00754B1D" w:rsidRDefault="00754B1D" w:rsidP="00754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you can have access </w:t>
      </w:r>
      <w:del w:id="18" w:author="CJ" w:date="2021-04-10T08:31:00Z">
        <w:r w:rsidDel="00DF500F">
          <w:rPr>
            <w:sz w:val="24"/>
            <w:szCs w:val="24"/>
            <w:lang w:val="en-US"/>
          </w:rPr>
          <w:delText xml:space="preserve">to </w:delText>
        </w:r>
      </w:del>
      <w:r>
        <w:rPr>
          <w:sz w:val="24"/>
          <w:szCs w:val="24"/>
          <w:lang w:val="en-US"/>
        </w:rPr>
        <w:t>the app</w:t>
      </w:r>
      <w:del w:id="19" w:author="Manon Jct" w:date="2021-04-10T18:31:00Z">
        <w:r w:rsidDel="006E7217">
          <w:rPr>
            <w:sz w:val="24"/>
            <w:szCs w:val="24"/>
            <w:lang w:val="en-US"/>
          </w:rPr>
          <w:delText>lication</w:delText>
        </w:r>
      </w:del>
      <w:ins w:id="20" w:author="CJ" w:date="2021-04-10T08:32:00Z">
        <w:r w:rsidR="00DF500F">
          <w:rPr>
            <w:sz w:val="24"/>
            <w:szCs w:val="24"/>
            <w:lang w:val="en-US"/>
          </w:rPr>
          <w:t xml:space="preserve"> :</w:t>
        </w:r>
      </w:ins>
    </w:p>
    <w:p w14:paraId="20B7BB00" w14:textId="3860AE0E" w:rsidR="00754B1D" w:rsidDel="006E7217" w:rsidRDefault="006E7217" w:rsidP="00754B1D">
      <w:pPr>
        <w:rPr>
          <w:del w:id="21" w:author="Manon Jct" w:date="2021-04-10T18:36:00Z"/>
          <w:sz w:val="24"/>
          <w:szCs w:val="24"/>
          <w:lang w:val="en-US"/>
        </w:rPr>
      </w:pPr>
      <w:ins w:id="22" w:author="Manon Jct" w:date="2021-04-10T18:36:00Z">
        <w:r w:rsidRPr="00244E92">
          <w:rPr>
            <w:lang w:val="en-GB"/>
          </w:rPr>
          <w:t>There are two parts in t</w:t>
        </w:r>
        <w:r>
          <w:rPr>
            <w:lang w:val="en-GB"/>
          </w:rPr>
          <w:t>he application: The first one contains data that are already stored while the second one can be used to add your own data</w:t>
        </w:r>
        <w:r w:rsidDel="006E7217">
          <w:rPr>
            <w:sz w:val="24"/>
            <w:szCs w:val="24"/>
            <w:lang w:val="en-US"/>
          </w:rPr>
          <w:t xml:space="preserve"> </w:t>
        </w:r>
      </w:ins>
      <w:commentRangeStart w:id="23"/>
      <w:del w:id="24" w:author="Manon Jct" w:date="2021-04-10T18:36:00Z">
        <w:r w:rsidR="00754B1D" w:rsidDel="006E7217">
          <w:rPr>
            <w:sz w:val="24"/>
            <w:szCs w:val="24"/>
            <w:lang w:val="en-US"/>
          </w:rPr>
          <w:delText>This app</w:delText>
        </w:r>
      </w:del>
      <w:del w:id="25" w:author="Manon Jct" w:date="2021-04-10T18:32:00Z">
        <w:r w:rsidR="00754B1D" w:rsidDel="006E7217">
          <w:rPr>
            <w:sz w:val="24"/>
            <w:szCs w:val="24"/>
            <w:lang w:val="en-US"/>
          </w:rPr>
          <w:delText>lication</w:delText>
        </w:r>
      </w:del>
      <w:del w:id="26" w:author="Manon Jct" w:date="2021-04-10T18:36:00Z">
        <w:r w:rsidR="00754B1D" w:rsidDel="006E7217">
          <w:rPr>
            <w:sz w:val="24"/>
            <w:szCs w:val="24"/>
            <w:lang w:val="en-US"/>
          </w:rPr>
          <w:delText xml:space="preserve"> is </w:delText>
        </w:r>
      </w:del>
      <w:ins w:id="27" w:author="CJ" w:date="2021-04-10T19:11:00Z">
        <w:del w:id="28" w:author="Manon Jct" w:date="2021-04-10T18:36:00Z">
          <w:r w:rsidR="00AC2FB9" w:rsidDel="006E7217">
            <w:rPr>
              <w:sz w:val="24"/>
              <w:szCs w:val="24"/>
              <w:lang w:val="en-US"/>
            </w:rPr>
            <w:delText xml:space="preserve">divided </w:delText>
          </w:r>
        </w:del>
      </w:ins>
      <w:del w:id="29" w:author="Manon Jct" w:date="2021-04-10T18:36:00Z">
        <w:r w:rsidR="00754B1D" w:rsidDel="006E7217">
          <w:rPr>
            <w:sz w:val="24"/>
            <w:szCs w:val="24"/>
            <w:lang w:val="en-US"/>
          </w:rPr>
          <w:delText>in two part</w:delText>
        </w:r>
      </w:del>
      <w:ins w:id="30" w:author="CJ" w:date="2021-04-10T08:34:00Z">
        <w:del w:id="31" w:author="Manon Jct" w:date="2021-04-10T18:36:00Z">
          <w:r w:rsidR="00244E92" w:rsidDel="006E7217">
            <w:rPr>
              <w:sz w:val="24"/>
              <w:szCs w:val="24"/>
              <w:lang w:val="en-US"/>
            </w:rPr>
            <w:delText>s</w:delText>
          </w:r>
        </w:del>
      </w:ins>
      <w:del w:id="32" w:author="Manon Jct" w:date="2021-04-10T18:36:00Z">
        <w:r w:rsidR="00754B1D" w:rsidDel="006E7217">
          <w:rPr>
            <w:sz w:val="24"/>
            <w:szCs w:val="24"/>
            <w:lang w:val="en-US"/>
          </w:rPr>
          <w:delText xml:space="preserve"> </w:delText>
        </w:r>
        <w:commentRangeEnd w:id="23"/>
        <w:r w:rsidR="00244E92" w:rsidDel="006E7217">
          <w:rPr>
            <w:rStyle w:val="Marquedecommentaire"/>
          </w:rPr>
          <w:commentReference w:id="23"/>
        </w:r>
        <w:r w:rsidR="00754B1D" w:rsidDel="006E7217">
          <w:rPr>
            <w:sz w:val="24"/>
            <w:szCs w:val="24"/>
            <w:lang w:val="en-US"/>
          </w:rPr>
          <w:delText xml:space="preserve">. </w:delText>
        </w:r>
      </w:del>
      <w:ins w:id="33" w:author="CJ" w:date="2021-04-10T19:11:00Z">
        <w:del w:id="34" w:author="Manon Jct" w:date="2021-04-10T18:36:00Z">
          <w:r w:rsidR="00AC2FB9" w:rsidDel="006E7217">
            <w:rPr>
              <w:sz w:val="24"/>
              <w:szCs w:val="24"/>
              <w:lang w:val="en-US"/>
            </w:rPr>
            <w:delText xml:space="preserve">The </w:delText>
          </w:r>
        </w:del>
      </w:ins>
      <w:del w:id="35" w:author="Manon Jct" w:date="2021-04-10T18:36:00Z">
        <w:r w:rsidR="00754B1D" w:rsidDel="006E7217">
          <w:rPr>
            <w:sz w:val="24"/>
            <w:szCs w:val="24"/>
            <w:lang w:val="en-US"/>
          </w:rPr>
          <w:delText>F</w:delText>
        </w:r>
      </w:del>
      <w:ins w:id="36" w:author="CJ" w:date="2021-04-10T19:11:00Z">
        <w:del w:id="37" w:author="Manon Jct" w:date="2021-04-10T18:36:00Z">
          <w:r w:rsidR="00AC2FB9" w:rsidDel="006E7217">
            <w:rPr>
              <w:sz w:val="24"/>
              <w:szCs w:val="24"/>
              <w:lang w:val="en-US"/>
            </w:rPr>
            <w:delText>f</w:delText>
          </w:r>
        </w:del>
      </w:ins>
      <w:del w:id="38" w:author="Manon Jct" w:date="2021-04-10T18:36:00Z">
        <w:r w:rsidR="00754B1D" w:rsidDel="006E7217">
          <w:rPr>
            <w:sz w:val="24"/>
            <w:szCs w:val="24"/>
            <w:lang w:val="en-US"/>
          </w:rPr>
          <w:delText xml:space="preserve">irst part </w:delText>
        </w:r>
      </w:del>
      <w:ins w:id="39" w:author="CJ" w:date="2021-04-10T09:07:00Z">
        <w:del w:id="40" w:author="Manon Jct" w:date="2021-04-10T18:36:00Z">
          <w:r w:rsidR="00975370" w:rsidDel="006E7217">
            <w:rPr>
              <w:sz w:val="24"/>
              <w:szCs w:val="24"/>
              <w:lang w:val="en-US"/>
            </w:rPr>
            <w:delText>contains</w:delText>
          </w:r>
        </w:del>
        <w:del w:id="41" w:author="Manon Jct" w:date="2021-04-10T18:35:00Z">
          <w:r w:rsidR="00975370" w:rsidDel="006E7217">
            <w:rPr>
              <w:sz w:val="24"/>
              <w:szCs w:val="24"/>
              <w:lang w:val="en-US"/>
            </w:rPr>
            <w:delText xml:space="preserve"> </w:delText>
          </w:r>
        </w:del>
      </w:ins>
      <w:del w:id="42" w:author="Manon Jct" w:date="2021-04-10T18:36:00Z">
        <w:r w:rsidR="00754B1D" w:rsidDel="006E7217">
          <w:rPr>
            <w:sz w:val="24"/>
            <w:szCs w:val="24"/>
            <w:lang w:val="en-US"/>
          </w:rPr>
          <w:delText>with datas which are already stored</w:delText>
        </w:r>
      </w:del>
      <w:ins w:id="43" w:author="CJ" w:date="2021-04-10T09:07:00Z">
        <w:del w:id="44" w:author="Manon Jct" w:date="2021-04-10T18:36:00Z">
          <w:r w:rsidR="00975370" w:rsidDel="006E7217">
            <w:rPr>
              <w:sz w:val="24"/>
              <w:szCs w:val="24"/>
              <w:lang w:val="en-US"/>
            </w:rPr>
            <w:delText>,</w:delText>
          </w:r>
        </w:del>
      </w:ins>
      <w:del w:id="45" w:author="Manon Jct" w:date="2021-04-10T18:36:00Z">
        <w:r w:rsidR="00754B1D" w:rsidDel="006E7217">
          <w:rPr>
            <w:sz w:val="24"/>
            <w:szCs w:val="24"/>
            <w:lang w:val="en-US"/>
          </w:rPr>
          <w:delText xml:space="preserve"> and the second part the place</w:delText>
        </w:r>
      </w:del>
      <w:ins w:id="46" w:author="CJ" w:date="2021-04-10T08:37:00Z">
        <w:del w:id="47" w:author="Manon Jct" w:date="2021-04-10T18:35:00Z">
          <w:r w:rsidR="00244E92" w:rsidDel="006E7217">
            <w:rPr>
              <w:sz w:val="24"/>
              <w:szCs w:val="24"/>
              <w:lang w:val="en-US"/>
            </w:rPr>
            <w:delText xml:space="preserve"> </w:delText>
          </w:r>
        </w:del>
        <w:del w:id="48" w:author="Manon Jct" w:date="2021-04-10T18:36:00Z">
          <w:r w:rsidR="00244E92" w:rsidDel="006E7217">
            <w:rPr>
              <w:sz w:val="24"/>
              <w:szCs w:val="24"/>
              <w:lang w:val="en-US"/>
            </w:rPr>
            <w:delText xml:space="preserve">allows to </w:delText>
          </w:r>
        </w:del>
      </w:ins>
      <w:del w:id="49" w:author="Manon Jct" w:date="2021-04-10T18:36:00Z">
        <w:r w:rsidR="00754B1D" w:rsidDel="006E7217">
          <w:rPr>
            <w:sz w:val="24"/>
            <w:szCs w:val="24"/>
            <w:lang w:val="en-US"/>
          </w:rPr>
          <w:delText xml:space="preserve"> where you can</w:delText>
        </w:r>
      </w:del>
      <w:del w:id="50" w:author="Manon Jct" w:date="2021-04-10T18:35:00Z">
        <w:r w:rsidR="00754B1D" w:rsidDel="006E7217">
          <w:rPr>
            <w:sz w:val="24"/>
            <w:szCs w:val="24"/>
            <w:lang w:val="en-US"/>
          </w:rPr>
          <w:delText xml:space="preserve"> </w:delText>
        </w:r>
      </w:del>
      <w:del w:id="51" w:author="Manon Jct" w:date="2021-04-10T18:36:00Z">
        <w:r w:rsidR="00754B1D" w:rsidDel="006E7217">
          <w:rPr>
            <w:sz w:val="24"/>
            <w:szCs w:val="24"/>
            <w:lang w:val="en-US"/>
          </w:rPr>
          <w:delText>add your own datas.</w:delText>
        </w:r>
      </w:del>
    </w:p>
    <w:p w14:paraId="70021C56" w14:textId="77777777" w:rsidR="006E7217" w:rsidRDefault="006E7217" w:rsidP="00754B1D">
      <w:pPr>
        <w:rPr>
          <w:ins w:id="52" w:author="Manon Jct" w:date="2021-04-10T18:36:00Z"/>
          <w:sz w:val="24"/>
          <w:szCs w:val="24"/>
          <w:lang w:val="en-US"/>
        </w:rPr>
      </w:pPr>
    </w:p>
    <w:p w14:paraId="01FFA8D0" w14:textId="1C05F380" w:rsidR="00754B1D" w:rsidRDefault="00244E92" w:rsidP="00754B1D">
      <w:pPr>
        <w:rPr>
          <w:ins w:id="53" w:author="Manon Jct" w:date="2021-04-10T18:36:00Z"/>
          <w:sz w:val="24"/>
          <w:szCs w:val="24"/>
          <w:lang w:val="en-US"/>
        </w:rPr>
      </w:pPr>
      <w:ins w:id="54" w:author="CJ" w:date="2021-04-10T08:39:00Z">
        <w:r>
          <w:rPr>
            <w:sz w:val="24"/>
            <w:szCs w:val="24"/>
            <w:lang w:val="en-US"/>
          </w:rPr>
          <w:t xml:space="preserve">Presentation of the </w:t>
        </w:r>
      </w:ins>
      <w:del w:id="55" w:author="CJ" w:date="2021-04-10T08:39:00Z">
        <w:r w:rsidR="00754B1D" w:rsidDel="00244E92">
          <w:rPr>
            <w:sz w:val="24"/>
            <w:szCs w:val="24"/>
            <w:lang w:val="en-US"/>
          </w:rPr>
          <w:delText>F</w:delText>
        </w:r>
      </w:del>
      <w:ins w:id="56" w:author="CJ" w:date="2021-04-10T08:39:00Z">
        <w:r>
          <w:rPr>
            <w:sz w:val="24"/>
            <w:szCs w:val="24"/>
            <w:lang w:val="en-US"/>
          </w:rPr>
          <w:t>f</w:t>
        </w:r>
      </w:ins>
      <w:r w:rsidR="00754B1D">
        <w:rPr>
          <w:sz w:val="24"/>
          <w:szCs w:val="24"/>
          <w:lang w:val="en-US"/>
        </w:rPr>
        <w:t>irst</w:t>
      </w:r>
      <w:ins w:id="57" w:author="Manon Jct" w:date="2021-04-10T18:36:00Z">
        <w:r w:rsidR="006E7217">
          <w:rPr>
            <w:sz w:val="24"/>
            <w:szCs w:val="24"/>
            <w:lang w:val="en-US"/>
          </w:rPr>
          <w:t xml:space="preserve"> </w:t>
        </w:r>
      </w:ins>
      <w:del w:id="58" w:author="Manon Jct" w:date="2021-04-10T18:36:00Z">
        <w:r w:rsidR="00754B1D" w:rsidDel="006E7217">
          <w:rPr>
            <w:sz w:val="24"/>
            <w:szCs w:val="24"/>
            <w:lang w:val="en-US"/>
          </w:rPr>
          <w:delText xml:space="preserve"> part</w:delText>
        </w:r>
      </w:del>
      <w:ins w:id="59" w:author="CJ" w:date="2021-04-10T08:47:00Z">
        <w:del w:id="60" w:author="Manon Jct" w:date="2021-04-10T18:36:00Z">
          <w:r w:rsidR="00B465CE" w:rsidDel="006E7217">
            <w:rPr>
              <w:sz w:val="24"/>
              <w:szCs w:val="24"/>
              <w:lang w:val="en-US"/>
            </w:rPr>
            <w:delText>/</w:delText>
          </w:r>
        </w:del>
        <w:r w:rsidR="00B465CE">
          <w:rPr>
            <w:sz w:val="24"/>
            <w:szCs w:val="24"/>
            <w:lang w:val="en-US"/>
          </w:rPr>
          <w:t xml:space="preserve">interface </w:t>
        </w:r>
        <w:del w:id="61" w:author="Manon Jct" w:date="2021-04-10T18:36:00Z">
          <w:r w:rsidR="00B465CE" w:rsidDel="006E7217">
            <w:rPr>
              <w:sz w:val="24"/>
              <w:szCs w:val="24"/>
              <w:lang w:val="en-US"/>
            </w:rPr>
            <w:delText>(?)</w:delText>
          </w:r>
        </w:del>
      </w:ins>
      <w:r w:rsidR="00754B1D">
        <w:rPr>
          <w:sz w:val="24"/>
          <w:szCs w:val="24"/>
          <w:lang w:val="en-US"/>
        </w:rPr>
        <w:t xml:space="preserve"> :</w:t>
      </w:r>
    </w:p>
    <w:p w14:paraId="64D976AF" w14:textId="1179979C" w:rsidR="006E7217" w:rsidRDefault="006E7217" w:rsidP="00754B1D">
      <w:pPr>
        <w:rPr>
          <w:sz w:val="24"/>
          <w:szCs w:val="24"/>
          <w:lang w:val="en-US"/>
        </w:rPr>
      </w:pPr>
      <w:ins w:id="62" w:author="Manon Jct" w:date="2021-04-10T18:36:00Z">
        <w:r w:rsidRPr="00975370">
          <w:rPr>
            <w:lang w:val="en-GB"/>
          </w:rPr>
          <w:t>In this first interface</w:t>
        </w:r>
        <w:r>
          <w:rPr>
            <w:lang w:val="en-GB"/>
          </w:rPr>
          <w:t>,</w:t>
        </w:r>
        <w:r w:rsidRPr="00975370">
          <w:rPr>
            <w:lang w:val="en-GB"/>
          </w:rPr>
          <w:t xml:space="preserve"> a list of pre-recorded slang words appears in alphabetical order</w:t>
        </w:r>
        <w:r>
          <w:rPr>
            <w:lang w:val="en-GB"/>
          </w:rPr>
          <w:t>, as observed in the following screen shots</w:t>
        </w:r>
      </w:ins>
    </w:p>
    <w:p w14:paraId="545F8490" w14:textId="60F0D072" w:rsidR="00754B1D" w:rsidRDefault="00A51E5E" w:rsidP="00754B1D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5FC13" wp14:editId="3A0F22B3">
                <wp:simplePos x="0" y="0"/>
                <wp:positionH relativeFrom="column">
                  <wp:posOffset>1595755</wp:posOffset>
                </wp:positionH>
                <wp:positionV relativeFrom="paragraph">
                  <wp:posOffset>21590</wp:posOffset>
                </wp:positionV>
                <wp:extent cx="228600" cy="171450"/>
                <wp:effectExtent l="19050" t="1905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5C988" id="Rectangle 15" o:spid="_x0000_s1026" style="position:absolute;margin-left:125.65pt;margin-top:1.7pt;width:18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" filled="f" strokecolor="#538135 [2409]" strokeweight="3pt"/>
            </w:pict>
          </mc:Fallback>
        </mc:AlternateContent>
      </w:r>
      <w:r w:rsidR="002532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6D675" wp14:editId="4EBECF6B">
                <wp:simplePos x="0" y="0"/>
                <wp:positionH relativeFrom="column">
                  <wp:posOffset>1605280</wp:posOffset>
                </wp:positionH>
                <wp:positionV relativeFrom="paragraph">
                  <wp:posOffset>202564</wp:posOffset>
                </wp:positionV>
                <wp:extent cx="781050" cy="923925"/>
                <wp:effectExtent l="19050" t="19050" r="57150" b="476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23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4F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26.4pt;margin-top:15.95pt;width:61.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" strokecolor="#c00000" strokeweight="2.25pt">
                <v:stroke endarrow="block" joinstyle="miter"/>
              </v:shape>
            </w:pict>
          </mc:Fallback>
        </mc:AlternateContent>
      </w:r>
      <w:r w:rsidR="002532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3D8DE" wp14:editId="0349E8C1">
                <wp:simplePos x="0" y="0"/>
                <wp:positionH relativeFrom="column">
                  <wp:posOffset>1376680</wp:posOffset>
                </wp:positionH>
                <wp:positionV relativeFrom="paragraph">
                  <wp:posOffset>21590</wp:posOffset>
                </wp:positionV>
                <wp:extent cx="219075" cy="20955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5AA7F" id="Rectangle 5" o:spid="_x0000_s1026" style="position:absolute;margin-left:108.4pt;margin-top:1.7pt;width:17.2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" filled="f" strokecolor="#c00000" strokeweight="3pt"/>
            </w:pict>
          </mc:Fallback>
        </mc:AlternateContent>
      </w:r>
      <w:r w:rsidR="00754B1D">
        <w:rPr>
          <w:noProof/>
        </w:rPr>
        <w:drawing>
          <wp:anchor distT="0" distB="0" distL="114300" distR="114300" simplePos="0" relativeHeight="251659264" behindDoc="0" locked="0" layoutInCell="1" allowOverlap="1" wp14:anchorId="501FBCC2" wp14:editId="376C51C5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828800" cy="2898475"/>
            <wp:effectExtent l="0" t="0" r="0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B1D">
        <w:rPr>
          <w:noProof/>
        </w:rPr>
        <w:drawing>
          <wp:anchor distT="0" distB="0" distL="114300" distR="114300" simplePos="0" relativeHeight="251660288" behindDoc="0" locked="0" layoutInCell="1" allowOverlap="1" wp14:anchorId="034836D7" wp14:editId="78860AAE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09750" cy="2887660"/>
            <wp:effectExtent l="0" t="0" r="0" b="825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8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305A6" w14:textId="2AF4B893" w:rsidR="00754B1D" w:rsidRDefault="00754B1D" w:rsidP="00754B1D">
      <w:pPr>
        <w:rPr>
          <w:sz w:val="24"/>
          <w:szCs w:val="24"/>
          <w:lang w:val="en-US"/>
        </w:rPr>
      </w:pPr>
    </w:p>
    <w:p w14:paraId="2FEF68D5" w14:textId="0FADB64C" w:rsidR="00754B1D" w:rsidRDefault="00754B1D" w:rsidP="00754B1D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518233" wp14:editId="2330D31A">
            <wp:simplePos x="0" y="0"/>
            <wp:positionH relativeFrom="column">
              <wp:posOffset>2386330</wp:posOffset>
            </wp:positionH>
            <wp:positionV relativeFrom="paragraph">
              <wp:posOffset>302895</wp:posOffset>
            </wp:positionV>
            <wp:extent cx="914400" cy="914400"/>
            <wp:effectExtent l="0" t="0" r="0" b="0"/>
            <wp:wrapNone/>
            <wp:docPr id="4" name="Graphique 4" descr="Transfére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que 4" descr="Transférer avec un remplissage un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207">
        <w:rPr>
          <w:sz w:val="24"/>
          <w:szCs w:val="24"/>
          <w:lang w:val="en-US"/>
        </w:rPr>
        <w:t>²²</w:t>
      </w:r>
    </w:p>
    <w:p w14:paraId="179CEE72" w14:textId="409B4BE7" w:rsidR="00754B1D" w:rsidRDefault="00491D53" w:rsidP="00754B1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BB3B0" wp14:editId="64395779">
                <wp:simplePos x="0" y="0"/>
                <wp:positionH relativeFrom="column">
                  <wp:posOffset>3967480</wp:posOffset>
                </wp:positionH>
                <wp:positionV relativeFrom="paragraph">
                  <wp:posOffset>153035</wp:posOffset>
                </wp:positionV>
                <wp:extent cx="1752600" cy="3429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0E43C" id="Rectangle 11" o:spid="_x0000_s1026" style="position:absolute;margin-left:312.4pt;margin-top:12.05pt;width:138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" filled="f" strokecolor="#1f3763 [1604]" strokeweight="2.25pt"/>
            </w:pict>
          </mc:Fallback>
        </mc:AlternateContent>
      </w:r>
    </w:p>
    <w:p w14:paraId="59249C6C" w14:textId="229B99A7" w:rsidR="00754B1D" w:rsidRDefault="00491D53" w:rsidP="00754B1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26FBD" wp14:editId="1FF7E5D1">
                <wp:simplePos x="0" y="0"/>
                <wp:positionH relativeFrom="column">
                  <wp:posOffset>33655</wp:posOffset>
                </wp:positionH>
                <wp:positionV relativeFrom="paragraph">
                  <wp:posOffset>241300</wp:posOffset>
                </wp:positionV>
                <wp:extent cx="1771650" cy="3524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8DB39" id="Rectangle 7" o:spid="_x0000_s1026" style="position:absolute;margin-left:2.65pt;margin-top:19pt;width:139.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" filled="f" strokecolor="#2f5496 [2404]" strokeweight="2.25pt"/>
            </w:pict>
          </mc:Fallback>
        </mc:AlternateContent>
      </w:r>
    </w:p>
    <w:p w14:paraId="2C862F75" w14:textId="32D75713" w:rsidR="00754B1D" w:rsidRDefault="00754B1D" w:rsidP="00754B1D">
      <w:pPr>
        <w:rPr>
          <w:sz w:val="24"/>
          <w:szCs w:val="24"/>
          <w:lang w:val="en-US"/>
        </w:rPr>
      </w:pPr>
    </w:p>
    <w:p w14:paraId="0A3436E4" w14:textId="102A8B25" w:rsidR="00754B1D" w:rsidRDefault="00754B1D" w:rsidP="00754B1D">
      <w:pPr>
        <w:rPr>
          <w:sz w:val="24"/>
          <w:szCs w:val="24"/>
          <w:lang w:val="en-US"/>
        </w:rPr>
      </w:pPr>
    </w:p>
    <w:p w14:paraId="4B28B467" w14:textId="372C0FBF" w:rsidR="00754B1D" w:rsidRDefault="00754B1D" w:rsidP="00754B1D">
      <w:pPr>
        <w:rPr>
          <w:sz w:val="24"/>
          <w:szCs w:val="24"/>
          <w:lang w:val="en-US"/>
        </w:rPr>
      </w:pPr>
    </w:p>
    <w:p w14:paraId="1C271393" w14:textId="5B19A000" w:rsidR="00253207" w:rsidDel="006E7217" w:rsidRDefault="00491D53" w:rsidP="006E7217">
      <w:pPr>
        <w:rPr>
          <w:del w:id="63" w:author="Manon Jct" w:date="2021-04-10T18:37:00Z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7E417" wp14:editId="6FD1A6F8">
                <wp:simplePos x="0" y="0"/>
                <wp:positionH relativeFrom="column">
                  <wp:posOffset>-614045</wp:posOffset>
                </wp:positionH>
                <wp:positionV relativeFrom="paragraph">
                  <wp:posOffset>52706</wp:posOffset>
                </wp:positionV>
                <wp:extent cx="400050" cy="19050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8E00C" id="Rectangle 9" o:spid="_x0000_s1026" style="position:absolute;margin-left:-48.35pt;margin-top:4.15pt;width:31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" filled="f" strokecolor="#c00000" strokeweight="2.25pt"/>
            </w:pict>
          </mc:Fallback>
        </mc:AlternateContent>
      </w:r>
      <w:del w:id="64" w:author="Manon Jct" w:date="2021-04-10T18:37:00Z">
        <w:r w:rsidR="00754B1D" w:rsidDel="006E7217">
          <w:rPr>
            <w:sz w:val="24"/>
            <w:szCs w:val="24"/>
            <w:lang w:val="en-US"/>
          </w:rPr>
          <w:delText>A</w:delText>
        </w:r>
      </w:del>
      <w:ins w:id="65" w:author="Manon Jct" w:date="2021-04-10T18:37:00Z">
        <w:r w:rsidR="006E7217" w:rsidRPr="00315A29">
          <w:rPr>
            <w:lang w:val="en-GB"/>
          </w:rPr>
          <w:t xml:space="preserve">From the icon « double arrow » </w:t>
        </w:r>
        <w:r w:rsidR="006E7217">
          <w:rPr>
            <w:lang w:val="en-GB"/>
          </w:rPr>
          <w:t xml:space="preserve">located  in the top right corner of the screen, </w:t>
        </w:r>
        <w:r w:rsidR="006E7217" w:rsidRPr="00315A29">
          <w:rPr>
            <w:lang w:val="en-GB"/>
          </w:rPr>
          <w:t>y</w:t>
        </w:r>
        <w:r w:rsidR="006E7217">
          <w:rPr>
            <w:lang w:val="en-GB"/>
          </w:rPr>
          <w:t>ou can choose which language “French or English”, you want to translate</w:t>
        </w:r>
      </w:ins>
      <w:del w:id="66" w:author="Manon Jct" w:date="2021-04-10T18:37:00Z">
        <w:r w:rsidR="00754B1D" w:rsidDel="006E7217">
          <w:rPr>
            <w:sz w:val="24"/>
            <w:szCs w:val="24"/>
            <w:lang w:val="en-US"/>
          </w:rPr>
          <w:delText xml:space="preserve">s you can see, there </w:delText>
        </w:r>
        <w:r w:rsidR="00253207" w:rsidDel="006E7217">
          <w:rPr>
            <w:sz w:val="24"/>
            <w:szCs w:val="24"/>
            <w:lang w:val="en-US"/>
          </w:rPr>
          <w:delText xml:space="preserve">are two activity </w:delText>
        </w:r>
      </w:del>
      <w:ins w:id="67" w:author="CJ" w:date="2021-04-10T08:53:00Z">
        <w:del w:id="68" w:author="Manon Jct" w:date="2021-04-10T18:37:00Z">
          <w:r w:rsidR="00B465CE" w:rsidDel="006E7217">
            <w:rPr>
              <w:sz w:val="24"/>
              <w:szCs w:val="24"/>
              <w:lang w:val="en-US"/>
            </w:rPr>
            <w:delText xml:space="preserve">activities </w:delText>
          </w:r>
        </w:del>
      </w:ins>
      <w:del w:id="69" w:author="Manon Jct" w:date="2021-04-10T18:37:00Z">
        <w:r w:rsidR="00253207" w:rsidDel="006E7217">
          <w:rPr>
            <w:sz w:val="24"/>
            <w:szCs w:val="24"/>
            <w:lang w:val="en-US"/>
          </w:rPr>
          <w:delText>in function</w:delText>
        </w:r>
      </w:del>
      <w:ins w:id="70" w:author="CJ" w:date="2021-04-10T08:53:00Z">
        <w:del w:id="71" w:author="Manon Jct" w:date="2021-04-10T18:37:00Z">
          <w:r w:rsidR="00315A29" w:rsidDel="006E7217">
            <w:rPr>
              <w:sz w:val="24"/>
              <w:szCs w:val="24"/>
              <w:lang w:val="en-US"/>
            </w:rPr>
            <w:delText xml:space="preserve"> according to</w:delText>
          </w:r>
        </w:del>
      </w:ins>
      <w:del w:id="72" w:author="Manon Jct" w:date="2021-04-10T18:37:00Z">
        <w:r w:rsidR="00253207" w:rsidDel="006E7217">
          <w:rPr>
            <w:sz w:val="24"/>
            <w:szCs w:val="24"/>
            <w:lang w:val="en-US"/>
          </w:rPr>
          <w:delText xml:space="preserve"> of the language </w:delText>
        </w:r>
      </w:del>
      <w:ins w:id="73" w:author="CJ" w:date="2021-04-10T08:54:00Z">
        <w:del w:id="74" w:author="Manon Jct" w:date="2021-04-10T18:37:00Z">
          <w:r w:rsidR="00315A29" w:rsidDel="006E7217">
            <w:rPr>
              <w:sz w:val="24"/>
              <w:szCs w:val="24"/>
              <w:lang w:val="en-US"/>
            </w:rPr>
            <w:delText>you want to translate</w:delText>
          </w:r>
        </w:del>
      </w:ins>
      <w:del w:id="75" w:author="Manon Jct" w:date="2021-04-10T18:37:00Z">
        <w:r w:rsidR="00253207" w:rsidDel="006E7217">
          <w:rPr>
            <w:sz w:val="24"/>
            <w:szCs w:val="24"/>
            <w:lang w:val="en-US"/>
          </w:rPr>
          <w:delText xml:space="preserve">: English to French and French to English. </w:delText>
        </w:r>
      </w:del>
    </w:p>
    <w:p w14:paraId="131BDBC5" w14:textId="0CCD6B51" w:rsidR="00253207" w:rsidRDefault="00253207" w:rsidP="006E7217">
      <w:pPr>
        <w:rPr>
          <w:sz w:val="24"/>
          <w:szCs w:val="24"/>
          <w:lang w:val="en-US"/>
        </w:rPr>
        <w:pPrChange w:id="76" w:author="Manon Jct" w:date="2021-04-10T18:37:00Z">
          <w:pPr/>
        </w:pPrChange>
      </w:pPr>
      <w:del w:id="77" w:author="Manon Jct" w:date="2021-04-10T18:37:00Z">
        <w:r w:rsidDel="006E7217">
          <w:rPr>
            <w:sz w:val="24"/>
            <w:szCs w:val="24"/>
            <w:lang w:val="en-US"/>
          </w:rPr>
          <w:delText xml:space="preserve">You can have access to each of these activities thanks to the </w:delText>
        </w:r>
      </w:del>
      <w:ins w:id="78" w:author="CJ" w:date="2021-04-10T09:00:00Z">
        <w:del w:id="79" w:author="Manon Jct" w:date="2021-04-10T18:37:00Z">
          <w:r w:rsidR="00315A29" w:rsidDel="006E7217">
            <w:rPr>
              <w:sz w:val="24"/>
              <w:szCs w:val="24"/>
              <w:lang w:val="en-US"/>
            </w:rPr>
            <w:delText>“</w:delText>
          </w:r>
        </w:del>
      </w:ins>
      <w:del w:id="80" w:author="Manon Jct" w:date="2021-04-10T18:37:00Z">
        <w:r w:rsidDel="006E7217">
          <w:rPr>
            <w:sz w:val="24"/>
            <w:szCs w:val="24"/>
            <w:lang w:val="en-US"/>
          </w:rPr>
          <w:delText>double arrow</w:delText>
        </w:r>
      </w:del>
      <w:ins w:id="81" w:author="CJ" w:date="2021-04-10T09:00:00Z">
        <w:del w:id="82" w:author="Manon Jct" w:date="2021-04-10T18:37:00Z">
          <w:r w:rsidR="00315A29" w:rsidDel="006E7217">
            <w:rPr>
              <w:sz w:val="24"/>
              <w:szCs w:val="24"/>
              <w:lang w:val="en-US"/>
            </w:rPr>
            <w:delText>”</w:delText>
          </w:r>
        </w:del>
      </w:ins>
      <w:del w:id="83" w:author="Manon Jct" w:date="2021-04-10T18:37:00Z">
        <w:r w:rsidDel="006E7217">
          <w:rPr>
            <w:sz w:val="24"/>
            <w:szCs w:val="24"/>
            <w:lang w:val="en-US"/>
          </w:rPr>
          <w:delText xml:space="preserve">  located at the top right of the screen.</w:delText>
        </w:r>
      </w:del>
    </w:p>
    <w:p w14:paraId="4315E30F" w14:textId="5DE5465D" w:rsidR="00491D53" w:rsidRDefault="00491D53" w:rsidP="00754B1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CFF83" wp14:editId="28E89E73">
                <wp:simplePos x="0" y="0"/>
                <wp:positionH relativeFrom="column">
                  <wp:posOffset>-575945</wp:posOffset>
                </wp:positionH>
                <wp:positionV relativeFrom="paragraph">
                  <wp:posOffset>332105</wp:posOffset>
                </wp:positionV>
                <wp:extent cx="390525" cy="1714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9E532" id="Rectangle 8" o:spid="_x0000_s1026" style="position:absolute;margin-left:-45.35pt;margin-top:26.15pt;width:30.7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" filled="f" strokecolor="#1f3763 [1604]" strokeweight="2.25pt"/>
            </w:pict>
          </mc:Fallback>
        </mc:AlternateContent>
      </w:r>
    </w:p>
    <w:p w14:paraId="5DE825E0" w14:textId="2567E99F" w:rsidR="00491D53" w:rsidRDefault="00491D53" w:rsidP="00754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you click</w:t>
      </w:r>
      <w:del w:id="84" w:author="CJ" w:date="2021-04-10T09:08:00Z">
        <w:r w:rsidDel="00975370">
          <w:rPr>
            <w:sz w:val="24"/>
            <w:szCs w:val="24"/>
            <w:lang w:val="en-US"/>
          </w:rPr>
          <w:delText>ed</w:delText>
        </w:r>
      </w:del>
      <w:r>
        <w:rPr>
          <w:sz w:val="24"/>
          <w:szCs w:val="24"/>
          <w:lang w:val="en-US"/>
        </w:rPr>
        <w:t xml:space="preserve"> on one of these words</w:t>
      </w:r>
      <w:ins w:id="85" w:author="CJ" w:date="2021-04-10T09:11:00Z">
        <w:r w:rsidR="00975370">
          <w:rPr>
            <w:sz w:val="24"/>
            <w:szCs w:val="24"/>
            <w:lang w:val="en-US"/>
          </w:rPr>
          <w:t>,</w:t>
        </w:r>
      </w:ins>
      <w:ins w:id="86" w:author="CJ" w:date="2021-04-10T09:09:00Z">
        <w:r w:rsidR="00975370">
          <w:rPr>
            <w:sz w:val="24"/>
            <w:szCs w:val="24"/>
            <w:lang w:val="en-US"/>
          </w:rPr>
          <w:t xml:space="preserve"> </w:t>
        </w:r>
      </w:ins>
      <w:del w:id="87" w:author="CJ" w:date="2021-04-10T09:09:00Z">
        <w:r w:rsidDel="00975370">
          <w:rPr>
            <w:sz w:val="24"/>
            <w:szCs w:val="24"/>
            <w:lang w:val="en-US"/>
          </w:rPr>
          <w:delText xml:space="preserve"> there is </w:delText>
        </w:r>
      </w:del>
      <w:r>
        <w:rPr>
          <w:sz w:val="24"/>
          <w:szCs w:val="24"/>
          <w:lang w:val="en-US"/>
        </w:rPr>
        <w:t xml:space="preserve">a </w:t>
      </w:r>
      <w:ins w:id="88" w:author="CJ" w:date="2021-04-10T09:26:00Z">
        <w:r w:rsidR="00466B07">
          <w:rPr>
            <w:sz w:val="24"/>
            <w:szCs w:val="24"/>
            <w:lang w:val="en-US"/>
          </w:rPr>
          <w:t>full</w:t>
        </w:r>
      </w:ins>
      <w:ins w:id="89" w:author="CJ" w:date="2021-04-10T09:09:00Z">
        <w:r w:rsidR="00975370">
          <w:rPr>
            <w:sz w:val="24"/>
            <w:szCs w:val="24"/>
            <w:lang w:val="en-US"/>
          </w:rPr>
          <w:t xml:space="preserve"> </w:t>
        </w:r>
      </w:ins>
      <w:r>
        <w:rPr>
          <w:sz w:val="24"/>
          <w:szCs w:val="24"/>
          <w:lang w:val="en-US"/>
        </w:rPr>
        <w:t xml:space="preserve">definition </w:t>
      </w:r>
      <w:ins w:id="90" w:author="CJ" w:date="2021-04-10T09:09:00Z">
        <w:r w:rsidR="00975370">
          <w:rPr>
            <w:sz w:val="24"/>
            <w:szCs w:val="24"/>
            <w:lang w:val="en-US"/>
          </w:rPr>
          <w:t>is given in the other langua</w:t>
        </w:r>
      </w:ins>
      <w:ins w:id="91" w:author="CJ" w:date="2021-04-10T09:10:00Z">
        <w:r w:rsidR="00975370">
          <w:rPr>
            <w:sz w:val="24"/>
            <w:szCs w:val="24"/>
            <w:lang w:val="en-US"/>
          </w:rPr>
          <w:t xml:space="preserve">ge </w:t>
        </w:r>
      </w:ins>
      <w:del w:id="92" w:author="CJ" w:date="2021-04-10T09:10:00Z">
        <w:r w:rsidDel="00975370">
          <w:rPr>
            <w:sz w:val="24"/>
            <w:szCs w:val="24"/>
            <w:lang w:val="en-US"/>
          </w:rPr>
          <w:delText>appears</w:delText>
        </w:r>
      </w:del>
      <w:ins w:id="93" w:author="CJ" w:date="2021-04-10T09:10:00Z">
        <w:r w:rsidR="00975370">
          <w:rPr>
            <w:sz w:val="24"/>
            <w:szCs w:val="24"/>
            <w:lang w:val="en-US"/>
          </w:rPr>
          <w:t xml:space="preserve">. For </w:t>
        </w:r>
      </w:ins>
      <w:ins w:id="94" w:author="CJ" w:date="2021-04-10T09:11:00Z">
        <w:r w:rsidR="00975370">
          <w:rPr>
            <w:sz w:val="24"/>
            <w:szCs w:val="24"/>
            <w:lang w:val="en-US"/>
          </w:rPr>
          <w:t>instance</w:t>
        </w:r>
      </w:ins>
      <w:r>
        <w:rPr>
          <w:sz w:val="24"/>
          <w:szCs w:val="24"/>
          <w:lang w:val="en-US"/>
        </w:rPr>
        <w:t xml:space="preserve"> :</w:t>
      </w:r>
    </w:p>
    <w:p w14:paraId="37553339" w14:textId="2D87AAD6" w:rsidR="00491D53" w:rsidRDefault="00491D53" w:rsidP="00754B1D">
      <w:pPr>
        <w:rPr>
          <w:sz w:val="24"/>
          <w:szCs w:val="24"/>
          <w:lang w:val="en-US"/>
        </w:rPr>
      </w:pPr>
    </w:p>
    <w:p w14:paraId="052E4152" w14:textId="7AB9872F" w:rsidR="00491D53" w:rsidRDefault="00491D53" w:rsidP="00754B1D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7AB6BC" wp14:editId="31327A24">
                <wp:simplePos x="0" y="0"/>
                <wp:positionH relativeFrom="column">
                  <wp:posOffset>52705</wp:posOffset>
                </wp:positionH>
                <wp:positionV relativeFrom="paragraph">
                  <wp:posOffset>311150</wp:posOffset>
                </wp:positionV>
                <wp:extent cx="257175" cy="257175"/>
                <wp:effectExtent l="19050" t="1905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35418" id="Rectangle 13" o:spid="_x0000_s1026" style="position:absolute;margin-left:4.15pt;margin-top:24.5pt;width:20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" filled="f" strokecolor="#f4b083 [1941]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F23A725" wp14:editId="08E9694F">
            <wp:simplePos x="0" y="0"/>
            <wp:positionH relativeFrom="margin">
              <wp:posOffset>3657600</wp:posOffset>
            </wp:positionH>
            <wp:positionV relativeFrom="paragraph">
              <wp:posOffset>6350</wp:posOffset>
            </wp:positionV>
            <wp:extent cx="2010388" cy="3276600"/>
            <wp:effectExtent l="0" t="0" r="952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388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E2E5DE1" wp14:editId="5F0631A5">
            <wp:extent cx="2009775" cy="3249966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4304" cy="33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D53">
        <w:rPr>
          <w:noProof/>
          <w:lang w:val="en-US"/>
        </w:rPr>
        <w:t xml:space="preserve"> </w:t>
      </w:r>
    </w:p>
    <w:p w14:paraId="4791D983" w14:textId="480854A7" w:rsidR="00491D53" w:rsidRDefault="00491D53" w:rsidP="00754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what you can see when you click on a </w:t>
      </w:r>
      <w:ins w:id="95" w:author="CJ" w:date="2021-04-10T09:17:00Z">
        <w:r w:rsidR="00412215">
          <w:rPr>
            <w:sz w:val="24"/>
            <w:szCs w:val="24"/>
            <w:lang w:val="en-US"/>
          </w:rPr>
          <w:t xml:space="preserve">given </w:t>
        </w:r>
      </w:ins>
      <w:r>
        <w:rPr>
          <w:sz w:val="24"/>
          <w:szCs w:val="24"/>
          <w:lang w:val="en-US"/>
        </w:rPr>
        <w:t>word.</w:t>
      </w:r>
    </w:p>
    <w:p w14:paraId="1F6FD7C4" w14:textId="691B4305" w:rsidR="00491D53" w:rsidRDefault="00491D53" w:rsidP="00754B1D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8C89C" wp14:editId="4641A234">
                <wp:simplePos x="0" y="0"/>
                <wp:positionH relativeFrom="column">
                  <wp:posOffset>-419100</wp:posOffset>
                </wp:positionH>
                <wp:positionV relativeFrom="paragraph">
                  <wp:posOffset>263525</wp:posOffset>
                </wp:positionV>
                <wp:extent cx="257175" cy="25717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49EE1" id="Rectangle 14" o:spid="_x0000_s1026" style="position:absolute;margin-left:-33pt;margin-top:20.75pt;width:20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" filled="f" strokecolor="#f4b083 [1941]" strokeweight="2.25pt"/>
            </w:pict>
          </mc:Fallback>
        </mc:AlternateContent>
      </w:r>
    </w:p>
    <w:p w14:paraId="355FFA1A" w14:textId="364017F8" w:rsidR="00A51E5E" w:rsidRDefault="00491D53" w:rsidP="00754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arrow at the top left of the screen return</w:t>
      </w:r>
      <w:ins w:id="96" w:author="CJ" w:date="2021-04-10T09:49:00Z">
        <w:r w:rsidR="005F0A88">
          <w:rPr>
            <w:sz w:val="24"/>
            <w:szCs w:val="24"/>
            <w:lang w:val="en-US"/>
          </w:rPr>
          <w:t>s</w:t>
        </w:r>
      </w:ins>
      <w:r>
        <w:rPr>
          <w:sz w:val="24"/>
          <w:szCs w:val="24"/>
          <w:lang w:val="en-US"/>
        </w:rPr>
        <w:t xml:space="preserve"> the user to the previous </w:t>
      </w:r>
      <w:del w:id="97" w:author="CJ" w:date="2021-04-10T09:19:00Z">
        <w:r w:rsidDel="00412215">
          <w:rPr>
            <w:sz w:val="24"/>
            <w:szCs w:val="24"/>
            <w:lang w:val="en-US"/>
          </w:rPr>
          <w:delText>activity</w:delText>
        </w:r>
      </w:del>
      <w:ins w:id="98" w:author="CJ" w:date="2021-04-10T09:19:00Z">
        <w:r w:rsidR="00412215">
          <w:rPr>
            <w:sz w:val="24"/>
            <w:szCs w:val="24"/>
            <w:lang w:val="en-US"/>
          </w:rPr>
          <w:t xml:space="preserve">  screen</w:t>
        </w:r>
      </w:ins>
    </w:p>
    <w:p w14:paraId="752AE973" w14:textId="0A4AC961" w:rsidR="00A51E5E" w:rsidRDefault="00A51E5E" w:rsidP="00754B1D">
      <w:pPr>
        <w:rPr>
          <w:sz w:val="24"/>
          <w:szCs w:val="24"/>
          <w:lang w:val="en-US"/>
        </w:rPr>
      </w:pPr>
    </w:p>
    <w:p w14:paraId="721C5797" w14:textId="1E7A44F7" w:rsidR="00A51E5E" w:rsidRDefault="00412215" w:rsidP="00754B1D">
      <w:pPr>
        <w:rPr>
          <w:sz w:val="24"/>
          <w:szCs w:val="24"/>
          <w:lang w:val="en-US"/>
        </w:rPr>
      </w:pPr>
      <w:ins w:id="99" w:author="CJ" w:date="2021-04-10T09:19:00Z">
        <w:r>
          <w:rPr>
            <w:sz w:val="24"/>
            <w:szCs w:val="24"/>
            <w:lang w:val="en-US"/>
          </w:rPr>
          <w:t>The</w:t>
        </w:r>
      </w:ins>
      <w:ins w:id="100" w:author="CJ" w:date="2021-04-10T09:20:00Z">
        <w:r>
          <w:rPr>
            <w:sz w:val="24"/>
            <w:szCs w:val="24"/>
            <w:lang w:val="en-US"/>
          </w:rPr>
          <w:t xml:space="preserve"> </w:t>
        </w:r>
      </w:ins>
      <w:r w:rsidR="00A51E5E">
        <w:rPr>
          <w:sz w:val="24"/>
          <w:szCs w:val="24"/>
          <w:lang w:val="en-US"/>
        </w:rPr>
        <w:t xml:space="preserve">“ADD” button is an access to </w:t>
      </w:r>
      <w:del w:id="101" w:author="CJ" w:date="2021-04-10T09:21:00Z">
        <w:r w:rsidR="00A51E5E" w:rsidDel="00412215">
          <w:rPr>
            <w:sz w:val="24"/>
            <w:szCs w:val="24"/>
            <w:lang w:val="en-US"/>
          </w:rPr>
          <w:delText xml:space="preserve">the </w:delText>
        </w:r>
      </w:del>
      <w:ins w:id="102" w:author="CJ" w:date="2021-04-10T09:21:00Z">
        <w:r>
          <w:rPr>
            <w:sz w:val="24"/>
            <w:szCs w:val="24"/>
            <w:lang w:val="en-US"/>
          </w:rPr>
          <w:t xml:space="preserve">  </w:t>
        </w:r>
      </w:ins>
      <w:del w:id="103" w:author="CJ" w:date="2021-04-10T09:21:00Z">
        <w:r w:rsidR="00A51E5E" w:rsidDel="00412215">
          <w:rPr>
            <w:sz w:val="24"/>
            <w:szCs w:val="24"/>
            <w:lang w:val="en-US"/>
          </w:rPr>
          <w:delText xml:space="preserve">place </w:delText>
        </w:r>
      </w:del>
      <w:ins w:id="104" w:author="CJ" w:date="2021-04-10T09:21:00Z">
        <w:r>
          <w:rPr>
            <w:sz w:val="24"/>
            <w:szCs w:val="24"/>
            <w:lang w:val="en-US"/>
          </w:rPr>
          <w:t xml:space="preserve"> a new screen in which</w:t>
        </w:r>
      </w:ins>
      <w:del w:id="105" w:author="CJ" w:date="2021-04-10T09:21:00Z">
        <w:r w:rsidR="00A51E5E" w:rsidDel="00412215">
          <w:rPr>
            <w:sz w:val="24"/>
            <w:szCs w:val="24"/>
            <w:lang w:val="en-US"/>
          </w:rPr>
          <w:delText>where</w:delText>
        </w:r>
      </w:del>
      <w:r w:rsidR="00A51E5E">
        <w:rPr>
          <w:sz w:val="24"/>
          <w:szCs w:val="24"/>
          <w:lang w:val="en-US"/>
        </w:rPr>
        <w:t xml:space="preserve"> you</w:t>
      </w:r>
      <w:ins w:id="106" w:author="CJ" w:date="2021-04-10T09:21:00Z">
        <w:r>
          <w:rPr>
            <w:sz w:val="24"/>
            <w:szCs w:val="24"/>
            <w:lang w:val="en-US"/>
          </w:rPr>
          <w:t xml:space="preserve"> can </w:t>
        </w:r>
      </w:ins>
      <w:r w:rsidR="00A51E5E">
        <w:rPr>
          <w:sz w:val="24"/>
          <w:szCs w:val="24"/>
          <w:lang w:val="en-US"/>
        </w:rPr>
        <w:t xml:space="preserve"> add your own translation</w:t>
      </w:r>
      <w:ins w:id="107" w:author="CJ" w:date="2021-04-10T09:22:00Z">
        <w:r>
          <w:rPr>
            <w:sz w:val="24"/>
            <w:szCs w:val="24"/>
            <w:lang w:val="en-US"/>
          </w:rPr>
          <w:t>,</w:t>
        </w:r>
      </w:ins>
      <w:ins w:id="108" w:author="CJ" w:date="2021-04-10T09:21:00Z">
        <w:r>
          <w:rPr>
            <w:sz w:val="24"/>
            <w:szCs w:val="24"/>
            <w:lang w:val="en-US"/>
          </w:rPr>
          <w:t xml:space="preserve"> if you are not satisfied by the one which is gi</w:t>
        </w:r>
      </w:ins>
      <w:ins w:id="109" w:author="CJ" w:date="2021-04-10T09:22:00Z">
        <w:r>
          <w:rPr>
            <w:sz w:val="24"/>
            <w:szCs w:val="24"/>
            <w:lang w:val="en-US"/>
          </w:rPr>
          <w:t>ven</w:t>
        </w:r>
      </w:ins>
      <w:r w:rsidR="00A51E5E">
        <w:rPr>
          <w:sz w:val="24"/>
          <w:szCs w:val="24"/>
          <w:lang w:val="en-US"/>
        </w:rPr>
        <w:t>.</w:t>
      </w:r>
    </w:p>
    <w:p w14:paraId="00280655" w14:textId="6C86AFD3" w:rsidR="00491D53" w:rsidRDefault="00491D53" w:rsidP="00754B1D">
      <w:pPr>
        <w:rPr>
          <w:sz w:val="24"/>
          <w:szCs w:val="24"/>
          <w:lang w:val="en-US"/>
        </w:rPr>
      </w:pPr>
    </w:p>
    <w:p w14:paraId="06141190" w14:textId="4AF287F8" w:rsidR="00A51E5E" w:rsidRDefault="00A51E5E" w:rsidP="00754B1D">
      <w:pPr>
        <w:rPr>
          <w:sz w:val="24"/>
          <w:szCs w:val="24"/>
          <w:lang w:val="en-US"/>
        </w:rPr>
      </w:pPr>
    </w:p>
    <w:p w14:paraId="555719F2" w14:textId="098B457D" w:rsidR="00A51E5E" w:rsidRDefault="00A51E5E" w:rsidP="00754B1D">
      <w:pPr>
        <w:rPr>
          <w:sz w:val="24"/>
          <w:szCs w:val="24"/>
          <w:lang w:val="en-US"/>
        </w:rPr>
      </w:pPr>
    </w:p>
    <w:p w14:paraId="3EF58774" w14:textId="6C5A4C13" w:rsidR="00A51E5E" w:rsidRDefault="00A51E5E" w:rsidP="00754B1D">
      <w:pPr>
        <w:rPr>
          <w:sz w:val="24"/>
          <w:szCs w:val="24"/>
          <w:lang w:val="en-US"/>
        </w:rPr>
      </w:pPr>
    </w:p>
    <w:p w14:paraId="5F25540F" w14:textId="3616B7AA" w:rsidR="00A51E5E" w:rsidRDefault="00A51E5E" w:rsidP="00754B1D">
      <w:pPr>
        <w:rPr>
          <w:sz w:val="24"/>
          <w:szCs w:val="24"/>
          <w:lang w:val="en-US"/>
        </w:rPr>
      </w:pPr>
    </w:p>
    <w:p w14:paraId="2090C409" w14:textId="5A16F533" w:rsidR="00A51E5E" w:rsidDel="00412215" w:rsidRDefault="00A51E5E" w:rsidP="00754B1D">
      <w:pPr>
        <w:rPr>
          <w:del w:id="110" w:author="CJ" w:date="2021-04-10T09:22:00Z"/>
          <w:sz w:val="24"/>
          <w:szCs w:val="24"/>
          <w:lang w:val="en-US"/>
        </w:rPr>
      </w:pPr>
    </w:p>
    <w:p w14:paraId="346C656C" w14:textId="77777777" w:rsidR="00A51E5E" w:rsidRDefault="00A51E5E" w:rsidP="00754B1D">
      <w:pPr>
        <w:rPr>
          <w:sz w:val="24"/>
          <w:szCs w:val="24"/>
          <w:lang w:val="en-US"/>
        </w:rPr>
      </w:pPr>
    </w:p>
    <w:p w14:paraId="5DD331C0" w14:textId="048C55CB" w:rsidR="00491D53" w:rsidRDefault="00491D53" w:rsidP="00754B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Second Part </w:t>
      </w:r>
      <w:ins w:id="111" w:author="CJ" w:date="2021-04-10T09:27:00Z">
        <w:r w:rsidR="00466B07">
          <w:rPr>
            <w:sz w:val="24"/>
            <w:szCs w:val="24"/>
            <w:lang w:val="en-US"/>
          </w:rPr>
          <w:t>of the app</w:t>
        </w:r>
      </w:ins>
      <w:r>
        <w:rPr>
          <w:sz w:val="24"/>
          <w:szCs w:val="24"/>
          <w:lang w:val="en-US"/>
        </w:rPr>
        <w:t>:</w:t>
      </w:r>
    </w:p>
    <w:p w14:paraId="0C4AC2D8" w14:textId="4C216A19" w:rsidR="00A51E5E" w:rsidRDefault="00D57F32" w:rsidP="00754B1D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8A46C7A" wp14:editId="351D572E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2302510" cy="3657600"/>
            <wp:effectExtent l="0" t="0" r="254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D97B1" w14:textId="48B2759D" w:rsidR="00A51E5E" w:rsidRDefault="00A51E5E" w:rsidP="00A51E5E">
      <w:pPr>
        <w:pStyle w:val="Paragraphedeliste"/>
        <w:ind w:left="319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can see many elements</w:t>
      </w:r>
      <w:del w:id="112" w:author="CJ" w:date="2021-04-10T09:27:00Z">
        <w:r w:rsidDel="00466B07">
          <w:rPr>
            <w:sz w:val="24"/>
            <w:szCs w:val="24"/>
            <w:lang w:val="en-US"/>
          </w:rPr>
          <w:delText xml:space="preserve"> </w:delText>
        </w:r>
      </w:del>
      <w:r>
        <w:rPr>
          <w:sz w:val="24"/>
          <w:szCs w:val="24"/>
          <w:lang w:val="en-US"/>
        </w:rPr>
        <w:t>:</w:t>
      </w:r>
    </w:p>
    <w:p w14:paraId="1E3795AA" w14:textId="77777777" w:rsidR="006E7217" w:rsidRDefault="00A51E5E" w:rsidP="006E7217">
      <w:pPr>
        <w:pStyle w:val="Paragraphedeliste"/>
        <w:numPr>
          <w:ilvl w:val="2"/>
          <w:numId w:val="3"/>
        </w:numPr>
        <w:rPr>
          <w:ins w:id="113" w:author="Manon Jct" w:date="2021-04-10T18:39:00Z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First, we can still find the double arrow. It </w:t>
      </w:r>
      <w:del w:id="114" w:author="CJ" w:date="2021-04-10T09:22:00Z">
        <w:r w:rsidDel="00412215">
          <w:rPr>
            <w:sz w:val="24"/>
            <w:szCs w:val="24"/>
            <w:lang w:val="en-US"/>
          </w:rPr>
          <w:delText xml:space="preserve">have </w:delText>
        </w:r>
      </w:del>
      <w:ins w:id="115" w:author="CJ" w:date="2021-04-10T09:22:00Z">
        <w:r w:rsidR="00412215">
          <w:rPr>
            <w:sz w:val="24"/>
            <w:szCs w:val="24"/>
            <w:lang w:val="en-US"/>
          </w:rPr>
          <w:t xml:space="preserve">has </w:t>
        </w:r>
      </w:ins>
      <w:r>
        <w:rPr>
          <w:sz w:val="24"/>
          <w:szCs w:val="24"/>
          <w:lang w:val="en-US"/>
        </w:rPr>
        <w:t xml:space="preserve">the same </w:t>
      </w:r>
      <w:del w:id="116" w:author="CJ" w:date="2021-04-10T09:27:00Z">
        <w:r w:rsidDel="00466B07">
          <w:rPr>
            <w:sz w:val="24"/>
            <w:szCs w:val="24"/>
            <w:lang w:val="en-US"/>
          </w:rPr>
          <w:delText xml:space="preserve">use </w:delText>
        </w:r>
      </w:del>
      <w:ins w:id="117" w:author="CJ" w:date="2021-04-10T09:27:00Z">
        <w:r w:rsidR="00466B07">
          <w:rPr>
            <w:sz w:val="24"/>
            <w:szCs w:val="24"/>
            <w:lang w:val="en-US"/>
          </w:rPr>
          <w:t xml:space="preserve">function </w:t>
        </w:r>
      </w:ins>
      <w:commentRangeStart w:id="118"/>
      <w:del w:id="119" w:author="CJ" w:date="2021-04-10T09:28:00Z">
        <w:r w:rsidDel="00466B07">
          <w:rPr>
            <w:sz w:val="24"/>
            <w:szCs w:val="24"/>
            <w:lang w:val="en-US"/>
          </w:rPr>
          <w:delText>than</w:delText>
        </w:r>
      </w:del>
      <w:commentRangeEnd w:id="118"/>
      <w:r w:rsidR="00466B07">
        <w:rPr>
          <w:rStyle w:val="Marquedecommentaire"/>
        </w:rPr>
        <w:commentReference w:id="118"/>
      </w:r>
      <w:del w:id="120" w:author="CJ" w:date="2021-04-10T09:28:00Z">
        <w:r w:rsidDel="00466B07">
          <w:rPr>
            <w:sz w:val="24"/>
            <w:szCs w:val="24"/>
            <w:lang w:val="en-US"/>
          </w:rPr>
          <w:delText xml:space="preserve"> </w:delText>
        </w:r>
      </w:del>
      <w:ins w:id="121" w:author="CJ" w:date="2021-04-10T09:28:00Z">
        <w:r w:rsidR="00466B07">
          <w:rPr>
            <w:sz w:val="24"/>
            <w:szCs w:val="24"/>
            <w:lang w:val="en-US"/>
          </w:rPr>
          <w:t xml:space="preserve">as </w:t>
        </w:r>
      </w:ins>
      <w:r>
        <w:rPr>
          <w:sz w:val="24"/>
          <w:szCs w:val="24"/>
          <w:lang w:val="en-US"/>
        </w:rPr>
        <w:t xml:space="preserve">the </w:t>
      </w:r>
      <w:ins w:id="122" w:author="CJ" w:date="2021-04-10T09:22:00Z">
        <w:r w:rsidR="00412215">
          <w:rPr>
            <w:sz w:val="24"/>
            <w:szCs w:val="24"/>
            <w:lang w:val="en-US"/>
          </w:rPr>
          <w:t>previ</w:t>
        </w:r>
      </w:ins>
      <w:ins w:id="123" w:author="CJ" w:date="2021-04-10T09:23:00Z">
        <w:r w:rsidR="00412215">
          <w:rPr>
            <w:sz w:val="24"/>
            <w:szCs w:val="24"/>
            <w:lang w:val="en-US"/>
          </w:rPr>
          <w:t xml:space="preserve">ous one </w:t>
        </w:r>
      </w:ins>
      <w:del w:id="124" w:author="CJ" w:date="2021-04-10T09:23:00Z">
        <w:r w:rsidDel="00412215">
          <w:rPr>
            <w:sz w:val="24"/>
            <w:szCs w:val="24"/>
            <w:lang w:val="en-US"/>
          </w:rPr>
          <w:delText>other</w:delText>
        </w:r>
      </w:del>
      <w:ins w:id="125" w:author="CJ" w:date="2021-04-10T09:23:00Z">
        <w:r w:rsidR="00412215">
          <w:rPr>
            <w:sz w:val="24"/>
            <w:szCs w:val="24"/>
            <w:lang w:val="en-US"/>
          </w:rPr>
          <w:t>described</w:t>
        </w:r>
      </w:ins>
      <w:r>
        <w:rPr>
          <w:sz w:val="24"/>
          <w:szCs w:val="24"/>
          <w:lang w:val="en-US"/>
        </w:rPr>
        <w:t xml:space="preserve"> in the first part. </w:t>
      </w:r>
      <w:ins w:id="126" w:author="CJ" w:date="2021-04-10T09:23:00Z">
        <w:r w:rsidR="00412215">
          <w:rPr>
            <w:sz w:val="24"/>
            <w:szCs w:val="24"/>
            <w:lang w:val="en-US"/>
          </w:rPr>
          <w:t>B</w:t>
        </w:r>
      </w:ins>
      <w:ins w:id="127" w:author="CJ" w:date="2021-04-10T09:29:00Z">
        <w:r w:rsidR="00466B07">
          <w:rPr>
            <w:sz w:val="24"/>
            <w:szCs w:val="24"/>
            <w:lang w:val="en-US"/>
          </w:rPr>
          <w:t>y</w:t>
        </w:r>
      </w:ins>
      <w:ins w:id="128" w:author="CJ" w:date="2021-04-10T09:23:00Z">
        <w:r w:rsidR="00412215">
          <w:rPr>
            <w:sz w:val="24"/>
            <w:szCs w:val="24"/>
            <w:lang w:val="en-US"/>
          </w:rPr>
          <w:t xml:space="preserve"> clicking on it, </w:t>
        </w:r>
      </w:ins>
      <w:del w:id="129" w:author="CJ" w:date="2021-04-10T09:23:00Z">
        <w:r w:rsidDel="00412215">
          <w:rPr>
            <w:sz w:val="24"/>
            <w:szCs w:val="24"/>
            <w:lang w:val="en-US"/>
          </w:rPr>
          <w:delText>Y</w:delText>
        </w:r>
      </w:del>
      <w:ins w:id="130" w:author="CJ" w:date="2021-04-10T09:23:00Z">
        <w:r w:rsidR="00412215">
          <w:rPr>
            <w:sz w:val="24"/>
            <w:szCs w:val="24"/>
            <w:lang w:val="en-US"/>
          </w:rPr>
          <w:t>y</w:t>
        </w:r>
      </w:ins>
      <w:r>
        <w:rPr>
          <w:sz w:val="24"/>
          <w:szCs w:val="24"/>
          <w:lang w:val="en-US"/>
        </w:rPr>
        <w:t xml:space="preserve">ou can have access to the second activity “French to English” </w:t>
      </w:r>
    </w:p>
    <w:p w14:paraId="71A8DA9E" w14:textId="67578BA7" w:rsidR="00A51E5E" w:rsidRPr="006E7217" w:rsidRDefault="006E7217" w:rsidP="006E7217">
      <w:pPr>
        <w:pStyle w:val="Paragraphedeliste"/>
        <w:numPr>
          <w:ilvl w:val="2"/>
          <w:numId w:val="3"/>
        </w:numPr>
        <w:rPr>
          <w:sz w:val="24"/>
          <w:szCs w:val="24"/>
          <w:lang w:val="en-US"/>
          <w:rPrChange w:id="131" w:author="Manon Jct" w:date="2021-04-10T18:39:00Z">
            <w:rPr>
              <w:lang w:val="en-US"/>
            </w:rPr>
          </w:rPrChange>
        </w:rPr>
      </w:pPr>
      <w:ins w:id="132" w:author="Manon Jct" w:date="2021-04-10T18:39:00Z">
        <w:r>
          <w:rPr>
            <w:sz w:val="24"/>
            <w:szCs w:val="24"/>
            <w:lang w:val="en-US"/>
          </w:rPr>
          <w:t xml:space="preserve">The </w:t>
        </w:r>
        <w:r>
          <w:rPr>
            <w:sz w:val="24"/>
            <w:szCs w:val="24"/>
            <w:lang w:val="en-US"/>
          </w:rPr>
          <w:t>trash</w:t>
        </w:r>
        <w:r>
          <w:rPr>
            <w:sz w:val="24"/>
            <w:szCs w:val="24"/>
            <w:lang w:val="en-US"/>
          </w:rPr>
          <w:t xml:space="preserve"> at the top right of the screen can be used to delete all the words you have registered in our activity</w:t>
        </w:r>
      </w:ins>
    </w:p>
    <w:p w14:paraId="205E922A" w14:textId="0C70BBC1" w:rsidR="00A51E5E" w:rsidRDefault="00A51E5E" w:rsidP="00A51E5E">
      <w:pPr>
        <w:pStyle w:val="Paragraphedeliste"/>
        <w:numPr>
          <w:ilvl w:val="2"/>
          <w:numId w:val="3"/>
        </w:numPr>
        <w:rPr>
          <w:sz w:val="24"/>
          <w:szCs w:val="24"/>
          <w:lang w:val="en-US"/>
        </w:rPr>
      </w:pPr>
      <w:del w:id="133" w:author="CJ" w:date="2021-04-10T09:31:00Z">
        <w:r w:rsidDel="00466B07">
          <w:rPr>
            <w:sz w:val="24"/>
            <w:szCs w:val="24"/>
            <w:lang w:val="en-US"/>
          </w:rPr>
          <w:delText>We can see a</w:delText>
        </w:r>
      </w:del>
      <w:ins w:id="134" w:author="CJ" w:date="2021-04-10T09:31:00Z">
        <w:r w:rsidR="00466B07">
          <w:rPr>
            <w:sz w:val="24"/>
            <w:szCs w:val="24"/>
            <w:lang w:val="en-US"/>
          </w:rPr>
          <w:t>The</w:t>
        </w:r>
      </w:ins>
      <w:ins w:id="135" w:author="CJ" w:date="2021-04-10T09:46:00Z">
        <w:r w:rsidR="005F0A88">
          <w:rPr>
            <w:sz w:val="24"/>
            <w:szCs w:val="24"/>
            <w:lang w:val="en-US"/>
          </w:rPr>
          <w:t xml:space="preserve"> “</w:t>
        </w:r>
      </w:ins>
      <w:ins w:id="136" w:author="CJ" w:date="2021-04-10T09:47:00Z">
        <w:r w:rsidR="005F0A88">
          <w:rPr>
            <w:sz w:val="24"/>
            <w:szCs w:val="24"/>
            <w:lang w:val="en-US"/>
          </w:rPr>
          <w:t>Big”</w:t>
        </w:r>
      </w:ins>
      <w:r>
        <w:rPr>
          <w:sz w:val="24"/>
          <w:szCs w:val="24"/>
          <w:lang w:val="en-US"/>
        </w:rPr>
        <w:t xml:space="preserve"> </w:t>
      </w:r>
      <w:commentRangeStart w:id="137"/>
      <w:del w:id="138" w:author="Manon Jct" w:date="2021-04-10T18:38:00Z">
        <w:r w:rsidDel="006E7217">
          <w:rPr>
            <w:sz w:val="24"/>
            <w:szCs w:val="24"/>
            <w:lang w:val="en-US"/>
          </w:rPr>
          <w:delText>garbage</w:delText>
        </w:r>
        <w:commentRangeEnd w:id="137"/>
        <w:r w:rsidR="00466B07" w:rsidDel="006E7217">
          <w:rPr>
            <w:rStyle w:val="Marquedecommentaire"/>
          </w:rPr>
          <w:commentReference w:id="137"/>
        </w:r>
        <w:r w:rsidDel="006E7217">
          <w:rPr>
            <w:sz w:val="24"/>
            <w:szCs w:val="24"/>
            <w:lang w:val="en-US"/>
          </w:rPr>
          <w:delText xml:space="preserve"> </w:delText>
        </w:r>
      </w:del>
      <w:ins w:id="139" w:author="Manon Jct" w:date="2021-04-10T18:38:00Z">
        <w:r w:rsidR="006E7217">
          <w:rPr>
            <w:sz w:val="24"/>
            <w:szCs w:val="24"/>
            <w:lang w:val="en-US"/>
          </w:rPr>
          <w:t>trash</w:t>
        </w:r>
        <w:r w:rsidR="006E7217">
          <w:rPr>
            <w:sz w:val="24"/>
            <w:szCs w:val="24"/>
            <w:lang w:val="en-US"/>
          </w:rPr>
          <w:t xml:space="preserve"> </w:t>
        </w:r>
      </w:ins>
      <w:ins w:id="140" w:author="CJ" w:date="2021-04-10T09:30:00Z">
        <w:r w:rsidR="00466B07">
          <w:rPr>
            <w:sz w:val="24"/>
            <w:szCs w:val="24"/>
            <w:lang w:val="en-US"/>
          </w:rPr>
          <w:t>icon</w:t>
        </w:r>
      </w:ins>
      <w:ins w:id="141" w:author="CJ" w:date="2021-04-10T09:47:00Z">
        <w:r w:rsidR="005F0A88">
          <w:rPr>
            <w:sz w:val="24"/>
            <w:szCs w:val="24"/>
            <w:lang w:val="en-US"/>
          </w:rPr>
          <w:t>, next to the entered word</w:t>
        </w:r>
      </w:ins>
      <w:ins w:id="142" w:author="CJ" w:date="2021-04-10T09:30:00Z">
        <w:r w:rsidR="00466B07">
          <w:rPr>
            <w:sz w:val="24"/>
            <w:szCs w:val="24"/>
            <w:lang w:val="en-US"/>
          </w:rPr>
          <w:t xml:space="preserve"> </w:t>
        </w:r>
      </w:ins>
      <w:ins w:id="143" w:author="CJ" w:date="2021-04-10T09:31:00Z">
        <w:r w:rsidR="00466B07">
          <w:rPr>
            <w:sz w:val="24"/>
            <w:szCs w:val="24"/>
            <w:lang w:val="en-US"/>
          </w:rPr>
          <w:t xml:space="preserve">is used </w:t>
        </w:r>
      </w:ins>
      <w:r>
        <w:rPr>
          <w:sz w:val="24"/>
          <w:szCs w:val="24"/>
          <w:lang w:val="en-US"/>
        </w:rPr>
        <w:t xml:space="preserve">to delete </w:t>
      </w:r>
      <w:del w:id="144" w:author="CJ" w:date="2021-04-10T09:34:00Z">
        <w:r w:rsidDel="00466B07">
          <w:rPr>
            <w:sz w:val="24"/>
            <w:szCs w:val="24"/>
            <w:lang w:val="en-US"/>
          </w:rPr>
          <w:delText xml:space="preserve">the </w:delText>
        </w:r>
      </w:del>
      <w:ins w:id="145" w:author="CJ" w:date="2021-04-10T09:34:00Z">
        <w:r w:rsidR="00466B07">
          <w:rPr>
            <w:sz w:val="24"/>
            <w:szCs w:val="24"/>
            <w:lang w:val="en-US"/>
          </w:rPr>
          <w:t xml:space="preserve">a </w:t>
        </w:r>
      </w:ins>
      <w:r>
        <w:rPr>
          <w:sz w:val="24"/>
          <w:szCs w:val="24"/>
          <w:lang w:val="en-US"/>
        </w:rPr>
        <w:t xml:space="preserve">word </w:t>
      </w:r>
      <w:ins w:id="146" w:author="CJ" w:date="2021-04-10T09:34:00Z">
        <w:r w:rsidR="00466B07">
          <w:rPr>
            <w:sz w:val="24"/>
            <w:szCs w:val="24"/>
            <w:lang w:val="en-US"/>
          </w:rPr>
          <w:t xml:space="preserve">that contains </w:t>
        </w:r>
      </w:ins>
      <w:del w:id="147" w:author="CJ" w:date="2021-04-10T09:34:00Z">
        <w:r w:rsidDel="00466B07">
          <w:rPr>
            <w:sz w:val="24"/>
            <w:szCs w:val="24"/>
            <w:lang w:val="en-US"/>
          </w:rPr>
          <w:delText>if</w:delText>
        </w:r>
      </w:del>
      <w:r>
        <w:rPr>
          <w:sz w:val="24"/>
          <w:szCs w:val="24"/>
          <w:lang w:val="en-US"/>
        </w:rPr>
        <w:t xml:space="preserve"> </w:t>
      </w:r>
      <w:del w:id="148" w:author="CJ" w:date="2021-04-10T09:32:00Z">
        <w:r w:rsidDel="00466B07">
          <w:rPr>
            <w:sz w:val="24"/>
            <w:szCs w:val="24"/>
            <w:lang w:val="en-US"/>
          </w:rPr>
          <w:delText>we make</w:delText>
        </w:r>
      </w:del>
      <w:r>
        <w:rPr>
          <w:sz w:val="24"/>
          <w:szCs w:val="24"/>
          <w:lang w:val="en-US"/>
        </w:rPr>
        <w:t xml:space="preserve"> a </w:t>
      </w:r>
      <w:ins w:id="149" w:author="CJ" w:date="2021-04-10T09:36:00Z">
        <w:r w:rsidR="003E54D5">
          <w:rPr>
            <w:sz w:val="24"/>
            <w:szCs w:val="24"/>
            <w:lang w:val="en-US"/>
          </w:rPr>
          <w:t xml:space="preserve">spelling </w:t>
        </w:r>
      </w:ins>
      <w:r>
        <w:rPr>
          <w:sz w:val="24"/>
          <w:szCs w:val="24"/>
          <w:lang w:val="en-US"/>
        </w:rPr>
        <w:t>mistake or</w:t>
      </w:r>
      <w:ins w:id="150" w:author="CJ" w:date="2021-04-10T09:35:00Z">
        <w:r w:rsidR="003E54D5">
          <w:rPr>
            <w:sz w:val="24"/>
            <w:szCs w:val="24"/>
            <w:lang w:val="en-US"/>
          </w:rPr>
          <w:t xml:space="preserve"> that you do </w:t>
        </w:r>
      </w:ins>
      <w:del w:id="151" w:author="CJ" w:date="2021-04-10T09:35:00Z">
        <w:r w:rsidDel="003E54D5">
          <w:rPr>
            <w:sz w:val="24"/>
            <w:szCs w:val="24"/>
            <w:lang w:val="en-US"/>
          </w:rPr>
          <w:delText xml:space="preserve"> if we </w:delText>
        </w:r>
      </w:del>
      <w:del w:id="152" w:author="CJ" w:date="2021-04-10T09:33:00Z">
        <w:r w:rsidDel="00466B07">
          <w:rPr>
            <w:sz w:val="24"/>
            <w:szCs w:val="24"/>
            <w:lang w:val="en-US"/>
          </w:rPr>
          <w:delText xml:space="preserve">don’t </w:delText>
        </w:r>
      </w:del>
      <w:ins w:id="153" w:author="CJ" w:date="2021-04-10T09:33:00Z">
        <w:r w:rsidR="00466B07">
          <w:rPr>
            <w:sz w:val="24"/>
            <w:szCs w:val="24"/>
            <w:lang w:val="en-US"/>
          </w:rPr>
          <w:t xml:space="preserve"> not </w:t>
        </w:r>
      </w:ins>
      <w:r>
        <w:rPr>
          <w:sz w:val="24"/>
          <w:szCs w:val="24"/>
          <w:lang w:val="en-US"/>
        </w:rPr>
        <w:t>want</w:t>
      </w:r>
      <w:ins w:id="154" w:author="CJ" w:date="2021-04-10T09:33:00Z">
        <w:r w:rsidR="00466B07">
          <w:rPr>
            <w:sz w:val="24"/>
            <w:szCs w:val="24"/>
            <w:lang w:val="en-US"/>
          </w:rPr>
          <w:t xml:space="preserve"> to see</w:t>
        </w:r>
      </w:ins>
      <w:r>
        <w:rPr>
          <w:sz w:val="24"/>
          <w:szCs w:val="24"/>
          <w:lang w:val="en-US"/>
        </w:rPr>
        <w:t xml:space="preserve"> </w:t>
      </w:r>
      <w:del w:id="155" w:author="CJ" w:date="2021-04-10T09:35:00Z">
        <w:r w:rsidDel="003E54D5">
          <w:rPr>
            <w:sz w:val="24"/>
            <w:szCs w:val="24"/>
            <w:lang w:val="en-US"/>
          </w:rPr>
          <w:delText xml:space="preserve">the word </w:delText>
        </w:r>
      </w:del>
      <w:r>
        <w:rPr>
          <w:sz w:val="24"/>
          <w:szCs w:val="24"/>
          <w:lang w:val="en-US"/>
        </w:rPr>
        <w:t>anymore</w:t>
      </w:r>
    </w:p>
    <w:p w14:paraId="3461659C" w14:textId="79CE538A" w:rsidR="00A51E5E" w:rsidDel="006E7217" w:rsidRDefault="00A51E5E" w:rsidP="00A51E5E">
      <w:pPr>
        <w:pStyle w:val="Paragraphedeliste"/>
        <w:numPr>
          <w:ilvl w:val="2"/>
          <w:numId w:val="3"/>
        </w:numPr>
        <w:rPr>
          <w:del w:id="156" w:author="Manon Jct" w:date="2021-04-10T18:39:00Z"/>
          <w:sz w:val="24"/>
          <w:szCs w:val="24"/>
          <w:lang w:val="en-US"/>
        </w:rPr>
      </w:pPr>
      <w:commentRangeStart w:id="157"/>
      <w:del w:id="158" w:author="Manon Jct" w:date="2021-04-10T18:39:00Z">
        <w:r w:rsidDel="006E7217">
          <w:rPr>
            <w:sz w:val="24"/>
            <w:szCs w:val="24"/>
            <w:lang w:val="en-US"/>
          </w:rPr>
          <w:delText>The garbage at the top</w:delText>
        </w:r>
      </w:del>
      <w:ins w:id="159" w:author="CJ" w:date="2021-04-10T09:41:00Z">
        <w:del w:id="160" w:author="Manon Jct" w:date="2021-04-10T18:39:00Z">
          <w:r w:rsidR="003E54D5" w:rsidDel="006E7217">
            <w:rPr>
              <w:sz w:val="24"/>
              <w:szCs w:val="24"/>
              <w:lang w:val="en-US"/>
            </w:rPr>
            <w:delText xml:space="preserve"> right</w:delText>
          </w:r>
        </w:del>
      </w:ins>
      <w:del w:id="161" w:author="Manon Jct" w:date="2021-04-10T18:39:00Z">
        <w:r w:rsidDel="006E7217">
          <w:rPr>
            <w:sz w:val="24"/>
            <w:szCs w:val="24"/>
            <w:lang w:val="en-US"/>
          </w:rPr>
          <w:delText xml:space="preserve"> of the screen </w:delText>
        </w:r>
      </w:del>
      <w:ins w:id="162" w:author="CJ" w:date="2021-04-10T09:43:00Z">
        <w:del w:id="163" w:author="Manon Jct" w:date="2021-04-10T18:39:00Z">
          <w:r w:rsidR="003E54D5" w:rsidDel="006E7217">
            <w:rPr>
              <w:sz w:val="24"/>
              <w:szCs w:val="24"/>
              <w:lang w:val="en-US"/>
            </w:rPr>
            <w:delText xml:space="preserve">can be used </w:delText>
          </w:r>
        </w:del>
      </w:ins>
      <w:del w:id="164" w:author="Manon Jct" w:date="2021-04-10T18:39:00Z">
        <w:r w:rsidDel="006E7217">
          <w:rPr>
            <w:sz w:val="24"/>
            <w:szCs w:val="24"/>
            <w:lang w:val="en-US"/>
          </w:rPr>
          <w:delText>is a to delete all the word</w:delText>
        </w:r>
      </w:del>
      <w:ins w:id="165" w:author="CJ" w:date="2021-04-10T09:43:00Z">
        <w:del w:id="166" w:author="Manon Jct" w:date="2021-04-10T18:39:00Z">
          <w:r w:rsidR="003E54D5" w:rsidDel="006E7217">
            <w:rPr>
              <w:sz w:val="24"/>
              <w:szCs w:val="24"/>
              <w:lang w:val="en-US"/>
            </w:rPr>
            <w:delText>s you have reg</w:delText>
          </w:r>
        </w:del>
      </w:ins>
      <w:ins w:id="167" w:author="CJ" w:date="2021-04-10T09:44:00Z">
        <w:del w:id="168" w:author="Manon Jct" w:date="2021-04-10T18:39:00Z">
          <w:r w:rsidR="003E54D5" w:rsidDel="006E7217">
            <w:rPr>
              <w:sz w:val="24"/>
              <w:szCs w:val="24"/>
              <w:lang w:val="en-US"/>
            </w:rPr>
            <w:delText>istered</w:delText>
          </w:r>
        </w:del>
      </w:ins>
      <w:del w:id="169" w:author="Manon Jct" w:date="2021-04-10T18:39:00Z">
        <w:r w:rsidDel="006E7217">
          <w:rPr>
            <w:sz w:val="24"/>
            <w:szCs w:val="24"/>
            <w:lang w:val="en-US"/>
          </w:rPr>
          <w:delText xml:space="preserve"> in our activity</w:delText>
        </w:r>
        <w:commentRangeEnd w:id="157"/>
        <w:r w:rsidR="003E54D5" w:rsidDel="006E7217">
          <w:rPr>
            <w:rStyle w:val="Marquedecommentaire"/>
          </w:rPr>
          <w:commentReference w:id="157"/>
        </w:r>
      </w:del>
    </w:p>
    <w:p w14:paraId="2A4568CB" w14:textId="6182FC93" w:rsidR="00D57F32" w:rsidRDefault="005F0A88" w:rsidP="00A51E5E">
      <w:pPr>
        <w:pStyle w:val="Paragraphedeliste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5D8AD" wp14:editId="6DDA40EB">
                <wp:simplePos x="0" y="0"/>
                <wp:positionH relativeFrom="column">
                  <wp:posOffset>1650481</wp:posOffset>
                </wp:positionH>
                <wp:positionV relativeFrom="paragraph">
                  <wp:posOffset>298681</wp:posOffset>
                </wp:positionV>
                <wp:extent cx="504825" cy="381000"/>
                <wp:effectExtent l="19050" t="1905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2A5A9" id="Rectangle 17" o:spid="_x0000_s1026" style="position:absolute;margin-left:129.95pt;margin-top:23.5pt;width:39.7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" filled="f" strokecolor="#1f3763 [1604]" strokeweight="3pt"/>
            </w:pict>
          </mc:Fallback>
        </mc:AlternateContent>
      </w:r>
      <w:r w:rsidR="00D57F32">
        <w:rPr>
          <w:sz w:val="24"/>
          <w:szCs w:val="24"/>
          <w:lang w:val="en-US"/>
        </w:rPr>
        <w:t>The “BACK” button return</w:t>
      </w:r>
      <w:ins w:id="170" w:author="CJ" w:date="2021-04-10T09:48:00Z">
        <w:r>
          <w:rPr>
            <w:sz w:val="24"/>
            <w:szCs w:val="24"/>
            <w:lang w:val="en-US"/>
          </w:rPr>
          <w:t>s</w:t>
        </w:r>
      </w:ins>
      <w:r w:rsidR="00D57F32">
        <w:rPr>
          <w:sz w:val="24"/>
          <w:szCs w:val="24"/>
          <w:lang w:val="en-US"/>
        </w:rPr>
        <w:t xml:space="preserve"> the user to the </w:t>
      </w:r>
      <w:del w:id="171" w:author="CJ" w:date="2021-04-10T09:49:00Z">
        <w:r w:rsidR="00D57F32" w:rsidDel="005F0A88">
          <w:rPr>
            <w:sz w:val="24"/>
            <w:szCs w:val="24"/>
            <w:lang w:val="en-US"/>
          </w:rPr>
          <w:delText xml:space="preserve">place </w:delText>
        </w:r>
      </w:del>
      <w:ins w:id="172" w:author="CJ" w:date="2021-04-10T09:49:00Z">
        <w:del w:id="173" w:author="Manon Jct" w:date="2021-04-10T18:40:00Z">
          <w:r w:rsidDel="005C344E">
            <w:rPr>
              <w:sz w:val="24"/>
              <w:szCs w:val="24"/>
              <w:lang w:val="en-US"/>
            </w:rPr>
            <w:delText>screen</w:delText>
          </w:r>
        </w:del>
      </w:ins>
      <w:ins w:id="174" w:author="CJ" w:date="2021-04-10T09:50:00Z">
        <w:del w:id="175" w:author="Manon Jct" w:date="2021-04-10T18:40:00Z">
          <w:r w:rsidDel="005C344E">
            <w:rPr>
              <w:sz w:val="24"/>
              <w:szCs w:val="24"/>
              <w:lang w:val="en-US"/>
            </w:rPr>
            <w:delText xml:space="preserve"> on which</w:delText>
          </w:r>
        </w:del>
      </w:ins>
      <w:del w:id="176" w:author="Manon Jct" w:date="2021-04-10T18:40:00Z">
        <w:r w:rsidR="00D57F32" w:rsidDel="005C344E">
          <w:rPr>
            <w:sz w:val="24"/>
            <w:szCs w:val="24"/>
            <w:lang w:val="en-US"/>
          </w:rPr>
          <w:delText>where the data are already stored</w:delText>
        </w:r>
      </w:del>
      <w:ins w:id="177" w:author="Manon Jct" w:date="2021-04-10T18:40:00Z">
        <w:r w:rsidR="005C344E">
          <w:rPr>
            <w:sz w:val="24"/>
            <w:szCs w:val="24"/>
            <w:lang w:val="en-US"/>
          </w:rPr>
          <w:t>first interface</w:t>
        </w:r>
      </w:ins>
      <w:r w:rsidR="00D57F32">
        <w:rPr>
          <w:sz w:val="24"/>
          <w:szCs w:val="24"/>
          <w:lang w:val="en-US"/>
        </w:rPr>
        <w:t xml:space="preserve"> </w:t>
      </w:r>
    </w:p>
    <w:p w14:paraId="6176A561" w14:textId="7BF1CE97" w:rsidR="00D57F32" w:rsidRDefault="00D57F32" w:rsidP="00D57F32">
      <w:pPr>
        <w:pStyle w:val="Paragraphedeliste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ins w:id="178" w:author="CJ" w:date="2021-04-10T09:53:00Z">
        <w:r w:rsidR="005F0A88">
          <w:rPr>
            <w:sz w:val="24"/>
            <w:szCs w:val="24"/>
            <w:lang w:val="en-US"/>
          </w:rPr>
          <w:t xml:space="preserve">“+” </w:t>
        </w:r>
      </w:ins>
      <w:r>
        <w:rPr>
          <w:sz w:val="24"/>
          <w:szCs w:val="24"/>
          <w:lang w:val="en-US"/>
        </w:rPr>
        <w:t xml:space="preserve">button </w:t>
      </w:r>
      <w:del w:id="179" w:author="CJ" w:date="2021-04-10T09:53:00Z">
        <w:r w:rsidDel="005F0A88">
          <w:rPr>
            <w:sz w:val="24"/>
            <w:szCs w:val="24"/>
            <w:lang w:val="en-US"/>
          </w:rPr>
          <w:delText>“+”</w:delText>
        </w:r>
      </w:del>
      <w:r>
        <w:rPr>
          <w:sz w:val="24"/>
          <w:szCs w:val="24"/>
          <w:lang w:val="en-US"/>
        </w:rPr>
        <w:t xml:space="preserve"> at the bottom left of the screen </w:t>
      </w:r>
      <w:del w:id="180" w:author="CJ" w:date="2021-04-10T09:53:00Z">
        <w:r w:rsidDel="005F0A88">
          <w:rPr>
            <w:sz w:val="24"/>
            <w:szCs w:val="24"/>
            <w:lang w:val="en-US"/>
          </w:rPr>
          <w:delText xml:space="preserve">is </w:delText>
        </w:r>
      </w:del>
      <w:ins w:id="181" w:author="CJ" w:date="2021-04-10T09:53:00Z">
        <w:r w:rsidR="005F0A88">
          <w:rPr>
            <w:sz w:val="24"/>
            <w:szCs w:val="24"/>
            <w:lang w:val="en-US"/>
          </w:rPr>
          <w:t xml:space="preserve">can be used </w:t>
        </w:r>
      </w:ins>
      <w:r>
        <w:rPr>
          <w:sz w:val="24"/>
          <w:szCs w:val="24"/>
          <w:lang w:val="en-US"/>
        </w:rPr>
        <w:t>to add a new word</w:t>
      </w:r>
    </w:p>
    <w:p w14:paraId="1474BA5B" w14:textId="17AF14F4" w:rsidR="00D57F32" w:rsidRDefault="00D57F32" w:rsidP="00D57F32">
      <w:pPr>
        <w:pStyle w:val="Paragraphedeliste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</w:t>
      </w:r>
      <w:del w:id="182" w:author="CJ" w:date="2021-04-10T09:54:00Z">
        <w:r w:rsidDel="005F0A88">
          <w:rPr>
            <w:sz w:val="24"/>
            <w:szCs w:val="24"/>
            <w:lang w:val="en-US"/>
          </w:rPr>
          <w:delText xml:space="preserve">still </w:delText>
        </w:r>
      </w:del>
      <w:r>
        <w:rPr>
          <w:sz w:val="24"/>
          <w:szCs w:val="24"/>
          <w:lang w:val="en-US"/>
        </w:rPr>
        <w:t xml:space="preserve">can </w:t>
      </w:r>
      <w:ins w:id="183" w:author="CJ" w:date="2021-04-10T09:54:00Z">
        <w:r w:rsidR="005F0A88">
          <w:rPr>
            <w:sz w:val="24"/>
            <w:szCs w:val="24"/>
            <w:lang w:val="en-US"/>
          </w:rPr>
          <w:t xml:space="preserve">still </w:t>
        </w:r>
      </w:ins>
      <w:r>
        <w:rPr>
          <w:sz w:val="24"/>
          <w:szCs w:val="24"/>
          <w:lang w:val="en-US"/>
        </w:rPr>
        <w:t xml:space="preserve">click on the word to get it in a new </w:t>
      </w:r>
      <w:r w:rsidRPr="005C344E">
        <w:rPr>
          <w:i/>
          <w:iCs/>
          <w:sz w:val="24"/>
          <w:szCs w:val="24"/>
          <w:lang w:val="en-US"/>
          <w:rPrChange w:id="184" w:author="Manon Jct" w:date="2021-04-10T18:41:00Z">
            <w:rPr>
              <w:sz w:val="24"/>
              <w:szCs w:val="24"/>
              <w:lang w:val="en-US"/>
            </w:rPr>
          </w:rPrChange>
        </w:rPr>
        <w:t>activity</w:t>
      </w:r>
    </w:p>
    <w:p w14:paraId="664B8DC1" w14:textId="2B252834" w:rsidR="00D57F32" w:rsidRPr="00D57F32" w:rsidRDefault="00D57F32" w:rsidP="00D57F32">
      <w:pPr>
        <w:rPr>
          <w:sz w:val="24"/>
          <w:szCs w:val="24"/>
          <w:lang w:val="en-US"/>
        </w:rPr>
      </w:pPr>
    </w:p>
    <w:p w14:paraId="19AC9106" w14:textId="6F8F6185" w:rsidR="00491D53" w:rsidRDefault="00D57F32" w:rsidP="00D57F32">
      <w:pPr>
        <w:pStyle w:val="Paragraphedeliste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3C3ADCF" wp14:editId="0185D473">
            <wp:simplePos x="0" y="0"/>
            <wp:positionH relativeFrom="column">
              <wp:posOffset>624204</wp:posOffset>
            </wp:positionH>
            <wp:positionV relativeFrom="paragraph">
              <wp:posOffset>31750</wp:posOffset>
            </wp:positionV>
            <wp:extent cx="1933575" cy="3117825"/>
            <wp:effectExtent l="0" t="0" r="0" b="698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339" cy="3159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AAFCD" wp14:editId="630242B5">
                <wp:simplePos x="0" y="0"/>
                <wp:positionH relativeFrom="column">
                  <wp:posOffset>-4444</wp:posOffset>
                </wp:positionH>
                <wp:positionV relativeFrom="paragraph">
                  <wp:posOffset>22225</wp:posOffset>
                </wp:positionV>
                <wp:extent cx="419100" cy="238125"/>
                <wp:effectExtent l="19050" t="1905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D81F4" id="Rectangle 18" o:spid="_x0000_s1026" style="position:absolute;margin-left:-.35pt;margin-top:1.75pt;width:33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" filled="f" strokecolor="#1f3763 [1604]" strokeweight="3pt"/>
            </w:pict>
          </mc:Fallback>
        </mc:AlternateContent>
      </w:r>
      <w:r>
        <w:rPr>
          <w:sz w:val="24"/>
          <w:szCs w:val="24"/>
          <w:lang w:val="en-US"/>
        </w:rPr>
        <w:t>This is what you have</w:t>
      </w:r>
      <w:ins w:id="185" w:author="CJ" w:date="2021-04-10T09:59:00Z">
        <w:r w:rsidR="00506D3A">
          <w:rPr>
            <w:sz w:val="24"/>
            <w:szCs w:val="24"/>
            <w:lang w:val="en-US"/>
          </w:rPr>
          <w:t xml:space="preserve"> on the screen</w:t>
        </w:r>
      </w:ins>
      <w:r>
        <w:rPr>
          <w:sz w:val="24"/>
          <w:szCs w:val="24"/>
          <w:lang w:val="en-US"/>
        </w:rPr>
        <w:t xml:space="preserve"> when you </w:t>
      </w:r>
      <w:ins w:id="186" w:author="CJ" w:date="2021-04-10T10:00:00Z">
        <w:r w:rsidR="00506D3A">
          <w:rPr>
            <w:sz w:val="24"/>
            <w:szCs w:val="24"/>
            <w:lang w:val="en-US"/>
          </w:rPr>
          <w:t xml:space="preserve">have clicked on the ‘+’ button </w:t>
        </w:r>
      </w:ins>
      <w:del w:id="187" w:author="CJ" w:date="2021-04-10T10:00:00Z">
        <w:r w:rsidDel="00506D3A">
          <w:rPr>
            <w:sz w:val="24"/>
            <w:szCs w:val="24"/>
            <w:lang w:val="en-US"/>
          </w:rPr>
          <w:delText xml:space="preserve">want </w:delText>
        </w:r>
      </w:del>
      <w:r>
        <w:rPr>
          <w:sz w:val="24"/>
          <w:szCs w:val="24"/>
          <w:lang w:val="en-US"/>
        </w:rPr>
        <w:t xml:space="preserve">to add a new word </w:t>
      </w:r>
    </w:p>
    <w:p w14:paraId="1DFA5E08" w14:textId="6A9D242C" w:rsidR="004B6233" w:rsidRDefault="004B6233" w:rsidP="00D57F32">
      <w:pPr>
        <w:pStyle w:val="Paragraphedeliste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user click</w:t>
      </w:r>
      <w:ins w:id="188" w:author="CJ" w:date="2021-04-10T10:00:00Z">
        <w:r w:rsidR="00506D3A">
          <w:rPr>
            <w:sz w:val="24"/>
            <w:szCs w:val="24"/>
            <w:lang w:val="en-US"/>
          </w:rPr>
          <w:t>s</w:t>
        </w:r>
      </w:ins>
      <w:r>
        <w:rPr>
          <w:sz w:val="24"/>
          <w:szCs w:val="24"/>
          <w:lang w:val="en-US"/>
        </w:rPr>
        <w:t xml:space="preserve"> on the button back or cancel, he comes back to the previous activity</w:t>
      </w:r>
    </w:p>
    <w:p w14:paraId="6ECDE808" w14:textId="5B39E551" w:rsidR="004B6233" w:rsidRPr="00D57F32" w:rsidRDefault="004B6233" w:rsidP="00D57F32">
      <w:pPr>
        <w:pStyle w:val="Paragraphedeliste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save button allow</w:t>
      </w:r>
      <w:ins w:id="189" w:author="CJ" w:date="2021-04-10T10:01:00Z">
        <w:r w:rsidR="00506D3A">
          <w:rPr>
            <w:sz w:val="24"/>
            <w:szCs w:val="24"/>
            <w:lang w:val="en-US"/>
          </w:rPr>
          <w:t>s the</w:t>
        </w:r>
      </w:ins>
      <w:r>
        <w:rPr>
          <w:sz w:val="24"/>
          <w:szCs w:val="24"/>
          <w:lang w:val="en-US"/>
        </w:rPr>
        <w:t xml:space="preserve"> user to add a word in </w:t>
      </w:r>
      <w:del w:id="190" w:author="CJ" w:date="2021-04-10T10:01:00Z">
        <w:r w:rsidDel="00506D3A">
          <w:rPr>
            <w:sz w:val="24"/>
            <w:szCs w:val="24"/>
            <w:lang w:val="en-US"/>
          </w:rPr>
          <w:delText xml:space="preserve">a </w:delText>
        </w:r>
      </w:del>
      <w:ins w:id="191" w:author="CJ" w:date="2021-04-10T10:01:00Z">
        <w:r w:rsidR="00506D3A">
          <w:rPr>
            <w:sz w:val="24"/>
            <w:szCs w:val="24"/>
            <w:lang w:val="en-US"/>
          </w:rPr>
          <w:t xml:space="preserve">the </w:t>
        </w:r>
      </w:ins>
      <w:r>
        <w:rPr>
          <w:sz w:val="24"/>
          <w:szCs w:val="24"/>
          <w:lang w:val="en-US"/>
        </w:rPr>
        <w:t>data</w:t>
      </w:r>
      <w:del w:id="192" w:author="CJ" w:date="2021-04-10T10:01:00Z">
        <w:r w:rsidDel="00506D3A">
          <w:rPr>
            <w:sz w:val="24"/>
            <w:szCs w:val="24"/>
            <w:lang w:val="en-US"/>
          </w:rPr>
          <w:delText xml:space="preserve"> </w:delText>
        </w:r>
      </w:del>
      <w:r>
        <w:rPr>
          <w:sz w:val="24"/>
          <w:szCs w:val="24"/>
          <w:lang w:val="en-US"/>
        </w:rPr>
        <w:t xml:space="preserve">base. </w:t>
      </w:r>
    </w:p>
    <w:p w14:paraId="323AADFF" w14:textId="77777777" w:rsidR="00491D53" w:rsidRDefault="00491D53" w:rsidP="00754B1D">
      <w:pPr>
        <w:rPr>
          <w:sz w:val="24"/>
          <w:szCs w:val="24"/>
          <w:lang w:val="en-US"/>
        </w:rPr>
      </w:pPr>
    </w:p>
    <w:p w14:paraId="0E31FA25" w14:textId="4A3B899E" w:rsidR="00491D53" w:rsidRDefault="00491D53" w:rsidP="00754B1D">
      <w:pPr>
        <w:rPr>
          <w:sz w:val="24"/>
          <w:szCs w:val="24"/>
          <w:lang w:val="en-US"/>
        </w:rPr>
      </w:pPr>
    </w:p>
    <w:p w14:paraId="09A6262B" w14:textId="4612EC81" w:rsidR="0054517E" w:rsidRDefault="0054517E" w:rsidP="00754B1D">
      <w:pPr>
        <w:rPr>
          <w:ins w:id="193" w:author="CJ" w:date="2021-04-10T19:05:00Z"/>
          <w:sz w:val="24"/>
          <w:szCs w:val="24"/>
          <w:lang w:val="en-US"/>
        </w:rPr>
      </w:pPr>
    </w:p>
    <w:p w14:paraId="5F07E322" w14:textId="4CA17A20" w:rsidR="0054517E" w:rsidRDefault="0054517E">
      <w:pPr>
        <w:rPr>
          <w:ins w:id="194" w:author="CJ" w:date="2021-04-10T19:05:00Z"/>
          <w:sz w:val="24"/>
          <w:szCs w:val="24"/>
          <w:lang w:val="en-US"/>
        </w:rPr>
      </w:pPr>
      <w:ins w:id="195" w:author="CJ" w:date="2021-04-10T19:05:00Z">
        <w:r>
          <w:rPr>
            <w:sz w:val="24"/>
            <w:szCs w:val="24"/>
            <w:lang w:val="en-US"/>
          </w:rPr>
          <w:br w:type="page"/>
        </w:r>
      </w:ins>
    </w:p>
    <w:p w14:paraId="5902D20E" w14:textId="792088F6" w:rsidR="004B6233" w:rsidRDefault="004B6233" w:rsidP="004B6233">
      <w:pPr>
        <w:jc w:val="center"/>
        <w:rPr>
          <w:ins w:id="196" w:author="Manon Jct" w:date="2021-04-10T18:42:00Z"/>
          <w:b/>
          <w:bCs/>
          <w:sz w:val="60"/>
          <w:szCs w:val="60"/>
          <w:u w:val="single"/>
          <w:lang w:val="en-US"/>
        </w:rPr>
      </w:pPr>
      <w:r w:rsidRPr="00DA3F80">
        <w:rPr>
          <w:b/>
          <w:bCs/>
          <w:sz w:val="60"/>
          <w:szCs w:val="60"/>
          <w:u w:val="single"/>
          <w:lang w:val="en-US"/>
        </w:rPr>
        <w:lastRenderedPageBreak/>
        <w:t>Documentation</w:t>
      </w:r>
    </w:p>
    <w:p w14:paraId="70334558" w14:textId="77777777" w:rsidR="005C344E" w:rsidRPr="00DA3F80" w:rsidRDefault="005C344E" w:rsidP="004B6233">
      <w:pPr>
        <w:jc w:val="center"/>
        <w:rPr>
          <w:b/>
          <w:bCs/>
          <w:sz w:val="60"/>
          <w:szCs w:val="60"/>
          <w:u w:val="single"/>
          <w:lang w:val="en-US"/>
        </w:rPr>
      </w:pPr>
    </w:p>
    <w:p w14:paraId="75B59D5C" w14:textId="58445F62" w:rsidR="004B6233" w:rsidRPr="00DA3F80" w:rsidDel="0054517E" w:rsidRDefault="004B6233" w:rsidP="004B6233">
      <w:pPr>
        <w:rPr>
          <w:del w:id="197" w:author="CJ" w:date="2021-04-10T19:05:00Z"/>
          <w:b/>
          <w:bCs/>
          <w:sz w:val="60"/>
          <w:szCs w:val="60"/>
          <w:u w:val="single"/>
          <w:lang w:val="en-US"/>
        </w:rPr>
      </w:pPr>
    </w:p>
    <w:p w14:paraId="0DCA5D65" w14:textId="57EBC9BA" w:rsidR="004B6233" w:rsidRDefault="005721AD">
      <w:pPr>
        <w:ind w:firstLine="708"/>
        <w:jc w:val="both"/>
        <w:rPr>
          <w:sz w:val="24"/>
          <w:szCs w:val="24"/>
          <w:lang w:val="en-US"/>
        </w:rPr>
        <w:pPrChange w:id="198" w:author="CJ" w:date="2021-04-10T16:58:00Z">
          <w:pPr/>
        </w:pPrChange>
      </w:pPr>
      <w:r>
        <w:rPr>
          <w:sz w:val="24"/>
          <w:szCs w:val="24"/>
          <w:lang w:val="en-US"/>
        </w:rPr>
        <w:t xml:space="preserve">As I said before, my app </w:t>
      </w:r>
      <w:del w:id="199" w:author="CJ" w:date="2021-04-10T10:31:00Z">
        <w:r w:rsidDel="00241BD8">
          <w:rPr>
            <w:sz w:val="24"/>
            <w:szCs w:val="24"/>
            <w:lang w:val="en-US"/>
          </w:rPr>
          <w:delText>is in</w:delText>
        </w:r>
      </w:del>
      <w:ins w:id="200" w:author="CJ" w:date="2021-04-10T10:31:00Z">
        <w:r w:rsidR="00241BD8">
          <w:rPr>
            <w:sz w:val="24"/>
            <w:szCs w:val="24"/>
            <w:lang w:val="en-US"/>
          </w:rPr>
          <w:t>contains</w:t>
        </w:r>
      </w:ins>
      <w:r>
        <w:rPr>
          <w:sz w:val="24"/>
          <w:szCs w:val="24"/>
          <w:lang w:val="en-US"/>
        </w:rPr>
        <w:t xml:space="preserve"> </w:t>
      </w:r>
      <w:del w:id="201" w:author="CJ" w:date="2021-04-10T19:05:00Z">
        <w:r w:rsidDel="0054517E">
          <w:rPr>
            <w:sz w:val="24"/>
            <w:szCs w:val="24"/>
            <w:lang w:val="en-US"/>
          </w:rPr>
          <w:delText xml:space="preserve">2 </w:delText>
        </w:r>
      </w:del>
      <w:ins w:id="202" w:author="CJ" w:date="2021-04-10T19:05:00Z">
        <w:r w:rsidR="0054517E">
          <w:rPr>
            <w:sz w:val="24"/>
            <w:szCs w:val="24"/>
            <w:lang w:val="en-US"/>
          </w:rPr>
          <w:t xml:space="preserve">two different </w:t>
        </w:r>
      </w:ins>
      <w:r>
        <w:rPr>
          <w:sz w:val="24"/>
          <w:szCs w:val="24"/>
          <w:lang w:val="en-US"/>
        </w:rPr>
        <w:t>parts</w:t>
      </w:r>
      <w:ins w:id="203" w:author="CJ" w:date="2021-04-10T19:05:00Z">
        <w:r w:rsidR="0054517E">
          <w:rPr>
            <w:sz w:val="24"/>
            <w:szCs w:val="24"/>
            <w:lang w:val="en-US"/>
          </w:rPr>
          <w:t>,</w:t>
        </w:r>
      </w:ins>
      <w:r>
        <w:rPr>
          <w:sz w:val="24"/>
          <w:szCs w:val="24"/>
          <w:lang w:val="en-US"/>
        </w:rPr>
        <w:t xml:space="preserve"> but </w:t>
      </w:r>
      <w:del w:id="204" w:author="CJ" w:date="2021-04-10T10:32:00Z">
        <w:r w:rsidDel="00945BEA">
          <w:rPr>
            <w:sz w:val="24"/>
            <w:szCs w:val="24"/>
            <w:lang w:val="en-US"/>
          </w:rPr>
          <w:delText xml:space="preserve">it </w:delText>
        </w:r>
      </w:del>
      <w:ins w:id="205" w:author="CJ" w:date="2021-04-10T10:34:00Z">
        <w:r w:rsidR="00945BEA">
          <w:rPr>
            <w:sz w:val="24"/>
            <w:szCs w:val="24"/>
            <w:lang w:val="en-US"/>
          </w:rPr>
          <w:t>t</w:t>
        </w:r>
      </w:ins>
      <w:ins w:id="206" w:author="CJ" w:date="2021-04-10T10:32:00Z">
        <w:r w:rsidR="00945BEA">
          <w:rPr>
            <w:sz w:val="24"/>
            <w:szCs w:val="24"/>
            <w:lang w:val="en-US"/>
          </w:rPr>
          <w:t xml:space="preserve">his </w:t>
        </w:r>
      </w:ins>
      <w:r>
        <w:rPr>
          <w:sz w:val="24"/>
          <w:szCs w:val="24"/>
          <w:lang w:val="en-US"/>
        </w:rPr>
        <w:t xml:space="preserve">was not </w:t>
      </w:r>
      <w:del w:id="207" w:author="CJ" w:date="2021-04-10T10:32:00Z">
        <w:r w:rsidDel="00945BEA">
          <w:rPr>
            <w:sz w:val="24"/>
            <w:szCs w:val="24"/>
            <w:lang w:val="en-US"/>
          </w:rPr>
          <w:delText>like</w:delText>
        </w:r>
      </w:del>
      <w:del w:id="208" w:author="CJ" w:date="2021-04-10T10:34:00Z">
        <w:r w:rsidDel="00945BEA">
          <w:rPr>
            <w:sz w:val="24"/>
            <w:szCs w:val="24"/>
            <w:lang w:val="en-US"/>
          </w:rPr>
          <w:delText xml:space="preserve"> </w:delText>
        </w:r>
      </w:del>
      <w:ins w:id="209" w:author="CJ" w:date="2021-04-10T10:18:00Z">
        <w:r w:rsidR="00D54397">
          <w:rPr>
            <w:sz w:val="24"/>
            <w:szCs w:val="24"/>
            <w:lang w:val="en-US"/>
          </w:rPr>
          <w:t>my first idea</w:t>
        </w:r>
      </w:ins>
      <w:del w:id="210" w:author="CJ" w:date="2021-04-10T10:18:00Z">
        <w:r w:rsidDel="00D54397">
          <w:rPr>
            <w:sz w:val="24"/>
            <w:szCs w:val="24"/>
            <w:lang w:val="en-US"/>
          </w:rPr>
          <w:delText xml:space="preserve">that </w:delText>
        </w:r>
      </w:del>
      <w:del w:id="211" w:author="CJ" w:date="2021-04-10T10:02:00Z">
        <w:r w:rsidDel="00506D3A">
          <w:rPr>
            <w:sz w:val="24"/>
            <w:szCs w:val="24"/>
            <w:lang w:val="en-US"/>
          </w:rPr>
          <w:delText xml:space="preserve">in </w:delText>
        </w:r>
      </w:del>
      <w:del w:id="212" w:author="CJ" w:date="2021-04-10T10:18:00Z">
        <w:r w:rsidDel="00D54397">
          <w:rPr>
            <w:sz w:val="24"/>
            <w:szCs w:val="24"/>
            <w:lang w:val="en-US"/>
          </w:rPr>
          <w:delText>the beginning</w:delText>
        </w:r>
      </w:del>
      <w:r>
        <w:rPr>
          <w:sz w:val="24"/>
          <w:szCs w:val="24"/>
          <w:lang w:val="en-US"/>
        </w:rPr>
        <w:t xml:space="preserve">. </w:t>
      </w:r>
      <w:del w:id="213" w:author="CJ" w:date="2021-04-10T10:03:00Z">
        <w:r w:rsidDel="00506D3A">
          <w:rPr>
            <w:sz w:val="24"/>
            <w:szCs w:val="24"/>
            <w:lang w:val="en-US"/>
          </w:rPr>
          <w:delText xml:space="preserve">In </w:delText>
        </w:r>
      </w:del>
      <w:ins w:id="214" w:author="CJ" w:date="2021-04-10T10:03:00Z">
        <w:r w:rsidR="00506D3A">
          <w:rPr>
            <w:sz w:val="24"/>
            <w:szCs w:val="24"/>
            <w:lang w:val="en-US"/>
          </w:rPr>
          <w:t xml:space="preserve">At </w:t>
        </w:r>
      </w:ins>
      <w:r>
        <w:rPr>
          <w:sz w:val="24"/>
          <w:szCs w:val="24"/>
          <w:lang w:val="en-US"/>
        </w:rPr>
        <w:t xml:space="preserve">the beginning I </w:t>
      </w:r>
      <w:del w:id="215" w:author="CJ" w:date="2021-04-10T10:18:00Z">
        <w:r w:rsidDel="00D54397">
          <w:rPr>
            <w:sz w:val="24"/>
            <w:szCs w:val="24"/>
            <w:lang w:val="en-US"/>
          </w:rPr>
          <w:delText>had the idea</w:delText>
        </w:r>
      </w:del>
      <w:ins w:id="216" w:author="CJ" w:date="2021-04-10T10:18:00Z">
        <w:r w:rsidR="00D54397">
          <w:rPr>
            <w:sz w:val="24"/>
            <w:szCs w:val="24"/>
            <w:lang w:val="en-US"/>
          </w:rPr>
          <w:t>wanted</w:t>
        </w:r>
      </w:ins>
      <w:r>
        <w:rPr>
          <w:sz w:val="24"/>
          <w:szCs w:val="24"/>
          <w:lang w:val="en-US"/>
        </w:rPr>
        <w:t xml:space="preserve"> to </w:t>
      </w:r>
      <w:del w:id="217" w:author="CJ" w:date="2021-04-10T10:33:00Z">
        <w:r w:rsidDel="00945BEA">
          <w:rPr>
            <w:sz w:val="24"/>
            <w:szCs w:val="24"/>
            <w:lang w:val="en-US"/>
          </w:rPr>
          <w:delText xml:space="preserve">do a list of buttons. The idea was </w:delText>
        </w:r>
      </w:del>
      <w:del w:id="218" w:author="CJ" w:date="2021-04-10T10:34:00Z">
        <w:r w:rsidDel="00945BEA">
          <w:rPr>
            <w:sz w:val="24"/>
            <w:szCs w:val="24"/>
            <w:lang w:val="en-US"/>
          </w:rPr>
          <w:delText xml:space="preserve">to </w:delText>
        </w:r>
      </w:del>
      <w:r>
        <w:rPr>
          <w:sz w:val="24"/>
          <w:szCs w:val="24"/>
          <w:lang w:val="en-US"/>
        </w:rPr>
        <w:t xml:space="preserve">create </w:t>
      </w:r>
      <w:ins w:id="219" w:author="CJ" w:date="2021-04-10T10:34:00Z">
        <w:r w:rsidR="00945BEA">
          <w:rPr>
            <w:sz w:val="24"/>
            <w:szCs w:val="24"/>
            <w:lang w:val="en-US"/>
          </w:rPr>
          <w:t>a list of multiple</w:t>
        </w:r>
      </w:ins>
      <w:del w:id="220" w:author="CJ" w:date="2021-04-10T10:34:00Z">
        <w:r w:rsidDel="00945BEA">
          <w:rPr>
            <w:sz w:val="24"/>
            <w:szCs w:val="24"/>
            <w:lang w:val="en-US"/>
          </w:rPr>
          <w:delText>many</w:delText>
        </w:r>
      </w:del>
      <w:r>
        <w:rPr>
          <w:sz w:val="24"/>
          <w:szCs w:val="24"/>
          <w:lang w:val="en-US"/>
        </w:rPr>
        <w:t xml:space="preserve"> buttons</w:t>
      </w:r>
      <w:r w:rsidR="007C4C9D">
        <w:rPr>
          <w:sz w:val="24"/>
          <w:szCs w:val="24"/>
          <w:lang w:val="en-US"/>
        </w:rPr>
        <w:t xml:space="preserve">. Some of </w:t>
      </w:r>
      <w:del w:id="221" w:author="CJ" w:date="2021-04-10T10:34:00Z">
        <w:r w:rsidR="007C4C9D" w:rsidDel="00945BEA">
          <w:rPr>
            <w:sz w:val="24"/>
            <w:szCs w:val="24"/>
            <w:lang w:val="en-US"/>
          </w:rPr>
          <w:delText>these buttons</w:delText>
        </w:r>
      </w:del>
      <w:ins w:id="222" w:author="CJ" w:date="2021-04-10T10:34:00Z">
        <w:r w:rsidR="00945BEA">
          <w:rPr>
            <w:sz w:val="24"/>
            <w:szCs w:val="24"/>
            <w:lang w:val="en-US"/>
          </w:rPr>
          <w:t>them</w:t>
        </w:r>
      </w:ins>
      <w:r w:rsidR="007C4C9D">
        <w:rPr>
          <w:sz w:val="24"/>
          <w:szCs w:val="24"/>
          <w:lang w:val="en-US"/>
        </w:rPr>
        <w:t xml:space="preserve"> would have been visible</w:t>
      </w:r>
      <w:ins w:id="223" w:author="CJ" w:date="2021-04-10T10:35:00Z">
        <w:r w:rsidR="00945BEA">
          <w:rPr>
            <w:sz w:val="24"/>
            <w:szCs w:val="24"/>
            <w:lang w:val="en-US"/>
          </w:rPr>
          <w:t xml:space="preserve"> and the others not</w:t>
        </w:r>
      </w:ins>
      <w:r w:rsidR="007C4C9D">
        <w:rPr>
          <w:sz w:val="24"/>
          <w:szCs w:val="24"/>
          <w:lang w:val="en-US"/>
        </w:rPr>
        <w:t xml:space="preserve">. </w:t>
      </w:r>
      <w:ins w:id="224" w:author="Manon Jct" w:date="2021-04-10T18:43:00Z">
        <w:r w:rsidR="005C344E">
          <w:rPr>
            <w:sz w:val="24"/>
            <w:szCs w:val="24"/>
            <w:lang w:val="en-US"/>
          </w:rPr>
          <w:t xml:space="preserve">The invisible </w:t>
        </w:r>
      </w:ins>
      <w:ins w:id="225" w:author="Manon Jct" w:date="2021-04-10T18:46:00Z">
        <w:r w:rsidR="005C344E">
          <w:rPr>
            <w:sz w:val="24"/>
            <w:szCs w:val="24"/>
            <w:lang w:val="en-US"/>
          </w:rPr>
          <w:t>button</w:t>
        </w:r>
      </w:ins>
      <w:ins w:id="226" w:author="Manon Jct" w:date="2021-04-10T18:43:00Z">
        <w:r w:rsidR="005C344E">
          <w:rPr>
            <w:sz w:val="24"/>
            <w:szCs w:val="24"/>
            <w:lang w:val="en-US"/>
          </w:rPr>
          <w:t xml:space="preserve"> would have been here to add new data. Thus, </w:t>
        </w:r>
      </w:ins>
      <w:r w:rsidR="007C4C9D">
        <w:rPr>
          <w:sz w:val="24"/>
          <w:szCs w:val="24"/>
          <w:lang w:val="en-US"/>
        </w:rPr>
        <w:t>Thus, these</w:t>
      </w:r>
      <w:ins w:id="227" w:author="Manon Jct" w:date="2021-04-10T18:45:00Z">
        <w:r w:rsidR="005C344E">
          <w:rPr>
            <w:sz w:val="24"/>
            <w:szCs w:val="24"/>
            <w:lang w:val="en-US"/>
          </w:rPr>
          <w:t xml:space="preserve"> invisible</w:t>
        </w:r>
      </w:ins>
      <w:r w:rsidR="007C4C9D">
        <w:rPr>
          <w:sz w:val="24"/>
          <w:szCs w:val="24"/>
          <w:lang w:val="en-US"/>
        </w:rPr>
        <w:t xml:space="preserve"> button</w:t>
      </w:r>
      <w:ins w:id="228" w:author="CJ" w:date="2021-04-10T10:03:00Z">
        <w:r w:rsidR="00506D3A">
          <w:rPr>
            <w:sz w:val="24"/>
            <w:szCs w:val="24"/>
            <w:lang w:val="en-US"/>
          </w:rPr>
          <w:t>s</w:t>
        </w:r>
      </w:ins>
      <w:r w:rsidR="007C4C9D">
        <w:rPr>
          <w:sz w:val="24"/>
          <w:szCs w:val="24"/>
          <w:lang w:val="en-US"/>
        </w:rPr>
        <w:t xml:space="preserve"> would have </w:t>
      </w:r>
      <w:del w:id="229" w:author="Manon Jct" w:date="2021-04-10T18:45:00Z">
        <w:r w:rsidR="007C4C9D" w:rsidDel="005C344E">
          <w:rPr>
            <w:sz w:val="24"/>
            <w:szCs w:val="24"/>
            <w:lang w:val="en-US"/>
          </w:rPr>
          <w:delText xml:space="preserve">had </w:delText>
        </w:r>
      </w:del>
      <w:ins w:id="230" w:author="Manon Jct" w:date="2021-04-10T18:45:00Z">
        <w:r w:rsidR="005C344E">
          <w:rPr>
            <w:sz w:val="24"/>
            <w:szCs w:val="24"/>
            <w:lang w:val="en-US"/>
          </w:rPr>
          <w:t>been in the app to add new information</w:t>
        </w:r>
        <w:r w:rsidR="005C344E">
          <w:rPr>
            <w:sz w:val="24"/>
            <w:szCs w:val="24"/>
            <w:lang w:val="en-US"/>
          </w:rPr>
          <w:t xml:space="preserve"> </w:t>
        </w:r>
      </w:ins>
      <w:del w:id="231" w:author="Manon Jct" w:date="2021-04-10T18:45:00Z">
        <w:r w:rsidR="007C4C9D" w:rsidDel="005C344E">
          <w:rPr>
            <w:sz w:val="24"/>
            <w:szCs w:val="24"/>
            <w:lang w:val="en-US"/>
          </w:rPr>
          <w:delText xml:space="preserve">information’s that were </w:delText>
        </w:r>
      </w:del>
      <w:ins w:id="232" w:author="CJ" w:date="2021-04-10T10:06:00Z">
        <w:del w:id="233" w:author="Manon Jct" w:date="2021-04-10T18:45:00Z">
          <w:r w:rsidR="006E0527" w:rsidDel="005C344E">
            <w:rPr>
              <w:sz w:val="24"/>
              <w:szCs w:val="24"/>
              <w:lang w:val="en-US"/>
            </w:rPr>
            <w:delText xml:space="preserve">have been </w:delText>
          </w:r>
        </w:del>
      </w:ins>
      <w:del w:id="234" w:author="Manon Jct" w:date="2021-04-10T18:45:00Z">
        <w:r w:rsidR="007C4C9D" w:rsidDel="005C344E">
          <w:rPr>
            <w:sz w:val="24"/>
            <w:szCs w:val="24"/>
            <w:lang w:val="en-US"/>
          </w:rPr>
          <w:delText>already stored.</w:delText>
        </w:r>
      </w:del>
      <w:ins w:id="235" w:author="Manon Jct" w:date="2021-04-10T18:45:00Z">
        <w:r w:rsidR="005C344E">
          <w:rPr>
            <w:sz w:val="24"/>
            <w:szCs w:val="24"/>
            <w:lang w:val="en-US"/>
          </w:rPr>
          <w:t>.</w:t>
        </w:r>
      </w:ins>
      <w:r w:rsidR="007C4C9D">
        <w:rPr>
          <w:sz w:val="24"/>
          <w:szCs w:val="24"/>
          <w:lang w:val="en-US"/>
        </w:rPr>
        <w:t xml:space="preserve"> Then, when a user wanted to add a word, I would like to put a new information</w:t>
      </w:r>
      <w:ins w:id="236" w:author="Manon Jct" w:date="2021-04-10T18:45:00Z">
        <w:r w:rsidR="005C344E">
          <w:rPr>
            <w:sz w:val="24"/>
            <w:szCs w:val="24"/>
            <w:lang w:val="en-US"/>
          </w:rPr>
          <w:t xml:space="preserve"> in one of these neutral button ( but</w:t>
        </w:r>
      </w:ins>
      <w:ins w:id="237" w:author="Manon Jct" w:date="2021-04-10T18:46:00Z">
        <w:r w:rsidR="005C344E">
          <w:rPr>
            <w:sz w:val="24"/>
            <w:szCs w:val="24"/>
            <w:lang w:val="en-US"/>
          </w:rPr>
          <w:t>ton with no information) and set their visibility to “true”.</w:t>
        </w:r>
      </w:ins>
      <w:del w:id="238" w:author="Manon Jct" w:date="2021-04-10T18:46:00Z">
        <w:r w:rsidR="007C4C9D" w:rsidDel="005C344E">
          <w:rPr>
            <w:sz w:val="24"/>
            <w:szCs w:val="24"/>
            <w:lang w:val="en-US"/>
          </w:rPr>
          <w:delText xml:space="preserve">, I </w:delText>
        </w:r>
        <w:r w:rsidR="00D12A1F" w:rsidDel="005C344E">
          <w:rPr>
            <w:sz w:val="24"/>
            <w:szCs w:val="24"/>
            <w:lang w:val="en-US"/>
          </w:rPr>
          <w:delText>wanted to</w:delText>
        </w:r>
        <w:r w:rsidR="007C4C9D" w:rsidDel="005C344E">
          <w:rPr>
            <w:sz w:val="24"/>
            <w:szCs w:val="24"/>
            <w:lang w:val="en-US"/>
          </w:rPr>
          <w:delText xml:space="preserve"> set the visibility to “true”  and add the new information. </w:delText>
        </w:r>
      </w:del>
    </w:p>
    <w:p w14:paraId="37FA49B6" w14:textId="5D077076" w:rsidR="00D12A1F" w:rsidRDefault="00D12A1F">
      <w:pPr>
        <w:ind w:firstLine="708"/>
        <w:jc w:val="both"/>
        <w:rPr>
          <w:sz w:val="24"/>
          <w:szCs w:val="24"/>
          <w:lang w:val="en-US"/>
        </w:rPr>
        <w:pPrChange w:id="239" w:author="CJ" w:date="2021-04-10T16:58:00Z">
          <w:pPr/>
        </w:pPrChange>
      </w:pPr>
      <w:r>
        <w:rPr>
          <w:sz w:val="24"/>
          <w:szCs w:val="24"/>
          <w:lang w:val="en-US"/>
        </w:rPr>
        <w:t xml:space="preserve">I have </w:t>
      </w:r>
      <w:ins w:id="240" w:author="CJ" w:date="2021-04-10T16:54:00Z">
        <w:r w:rsidR="0038026F">
          <w:rPr>
            <w:sz w:val="24"/>
            <w:szCs w:val="24"/>
            <w:lang w:val="en-US"/>
          </w:rPr>
          <w:t>started</w:t>
        </w:r>
      </w:ins>
      <w:del w:id="241" w:author="CJ" w:date="2021-04-10T16:53:00Z">
        <w:r w:rsidDel="0038026F">
          <w:rPr>
            <w:sz w:val="24"/>
            <w:szCs w:val="24"/>
            <w:lang w:val="en-US"/>
          </w:rPr>
          <w:delText xml:space="preserve">begun this </w:delText>
        </w:r>
      </w:del>
      <w:ins w:id="242" w:author="CJ" w:date="2021-04-10T16:53:00Z">
        <w:r w:rsidR="0038026F">
          <w:rPr>
            <w:sz w:val="24"/>
            <w:szCs w:val="24"/>
            <w:lang w:val="en-US"/>
          </w:rPr>
          <w:t xml:space="preserve"> </w:t>
        </w:r>
      </w:ins>
      <w:del w:id="243" w:author="CJ" w:date="2021-04-10T16:58:00Z">
        <w:r w:rsidDel="00870946">
          <w:rPr>
            <w:sz w:val="24"/>
            <w:szCs w:val="24"/>
            <w:lang w:val="en-US"/>
          </w:rPr>
          <w:delText>by using</w:delText>
        </w:r>
      </w:del>
      <w:ins w:id="244" w:author="CJ" w:date="2021-04-10T16:58:00Z">
        <w:r w:rsidR="00870946">
          <w:rPr>
            <w:sz w:val="24"/>
            <w:szCs w:val="24"/>
            <w:lang w:val="en-US"/>
          </w:rPr>
          <w:t>to use</w:t>
        </w:r>
      </w:ins>
      <w:r>
        <w:rPr>
          <w:sz w:val="24"/>
          <w:szCs w:val="24"/>
          <w:lang w:val="en-US"/>
        </w:rPr>
        <w:t xml:space="preserve"> a “</w:t>
      </w:r>
      <w:del w:id="245" w:author="CJ" w:date="2021-04-10T16:52:00Z">
        <w:r w:rsidDel="0038026F">
          <w:rPr>
            <w:sz w:val="24"/>
            <w:szCs w:val="24"/>
            <w:lang w:val="en-US"/>
          </w:rPr>
          <w:delText xml:space="preserve"> ScrollingView</w:delText>
        </w:r>
      </w:del>
      <w:ins w:id="246" w:author="CJ" w:date="2021-04-10T16:52:00Z">
        <w:r w:rsidR="0038026F">
          <w:rPr>
            <w:sz w:val="24"/>
            <w:szCs w:val="24"/>
            <w:lang w:val="en-US"/>
          </w:rPr>
          <w:t>Scrolling View</w:t>
        </w:r>
      </w:ins>
      <w:r>
        <w:rPr>
          <w:sz w:val="24"/>
          <w:szCs w:val="24"/>
          <w:lang w:val="en-US"/>
        </w:rPr>
        <w:t xml:space="preserve">” </w:t>
      </w:r>
      <w:ins w:id="247" w:author="CJ" w:date="2021-04-10T16:54:00Z">
        <w:r w:rsidR="0038026F">
          <w:rPr>
            <w:sz w:val="24"/>
            <w:szCs w:val="24"/>
            <w:lang w:val="en-US"/>
          </w:rPr>
          <w:t xml:space="preserve">to set up my first idea </w:t>
        </w:r>
      </w:ins>
      <w:r>
        <w:rPr>
          <w:sz w:val="24"/>
          <w:szCs w:val="24"/>
          <w:lang w:val="en-US"/>
        </w:rPr>
        <w:t xml:space="preserve">and </w:t>
      </w:r>
      <w:ins w:id="248" w:author="CJ" w:date="2021-04-10T16:54:00Z">
        <w:r w:rsidR="0038026F">
          <w:rPr>
            <w:sz w:val="24"/>
            <w:szCs w:val="24"/>
            <w:lang w:val="en-US"/>
          </w:rPr>
          <w:t xml:space="preserve">then </w:t>
        </w:r>
      </w:ins>
      <w:r>
        <w:rPr>
          <w:sz w:val="24"/>
          <w:szCs w:val="24"/>
          <w:lang w:val="en-US"/>
        </w:rPr>
        <w:t>different buttons</w:t>
      </w:r>
      <w:ins w:id="249" w:author="CJ" w:date="2021-04-10T16:54:00Z">
        <w:r w:rsidR="0038026F">
          <w:rPr>
            <w:sz w:val="24"/>
            <w:szCs w:val="24"/>
            <w:lang w:val="en-US"/>
          </w:rPr>
          <w:t xml:space="preserve"> were added</w:t>
        </w:r>
      </w:ins>
      <w:r>
        <w:rPr>
          <w:sz w:val="24"/>
          <w:szCs w:val="24"/>
          <w:lang w:val="en-US"/>
        </w:rPr>
        <w:t xml:space="preserve">. But when I </w:t>
      </w:r>
      <w:del w:id="250" w:author="CJ" w:date="2021-04-10T16:55:00Z">
        <w:r w:rsidDel="0038026F">
          <w:rPr>
            <w:sz w:val="24"/>
            <w:szCs w:val="24"/>
            <w:lang w:val="en-US"/>
          </w:rPr>
          <w:delText xml:space="preserve">have made </w:delText>
        </w:r>
      </w:del>
      <w:ins w:id="251" w:author="CJ" w:date="2021-04-10T16:55:00Z">
        <w:r w:rsidR="0038026F">
          <w:rPr>
            <w:sz w:val="24"/>
            <w:szCs w:val="24"/>
            <w:lang w:val="en-US"/>
          </w:rPr>
          <w:t xml:space="preserve">achieved </w:t>
        </w:r>
      </w:ins>
      <w:r>
        <w:rPr>
          <w:sz w:val="24"/>
          <w:szCs w:val="24"/>
          <w:lang w:val="en-US"/>
        </w:rPr>
        <w:t xml:space="preserve">that, I did not really like </w:t>
      </w:r>
      <w:del w:id="252" w:author="CJ" w:date="2021-04-10T16:56:00Z">
        <w:r w:rsidDel="0038026F">
          <w:rPr>
            <w:sz w:val="24"/>
            <w:szCs w:val="24"/>
            <w:lang w:val="en-US"/>
          </w:rPr>
          <w:delText xml:space="preserve">what </w:delText>
        </w:r>
      </w:del>
      <w:ins w:id="253" w:author="CJ" w:date="2021-04-10T16:56:00Z">
        <w:r w:rsidR="0038026F">
          <w:rPr>
            <w:sz w:val="24"/>
            <w:szCs w:val="24"/>
            <w:lang w:val="en-US"/>
          </w:rPr>
          <w:t xml:space="preserve">how </w:t>
        </w:r>
      </w:ins>
      <w:r>
        <w:rPr>
          <w:sz w:val="24"/>
          <w:szCs w:val="24"/>
          <w:lang w:val="en-US"/>
        </w:rPr>
        <w:t xml:space="preserve">it looked like. Moreover, I </w:t>
      </w:r>
      <w:ins w:id="254" w:author="CJ" w:date="2021-04-10T16:59:00Z">
        <w:r w:rsidR="00870946">
          <w:rPr>
            <w:sz w:val="24"/>
            <w:szCs w:val="24"/>
            <w:lang w:val="en-US"/>
          </w:rPr>
          <w:t xml:space="preserve">was not satisfied </w:t>
        </w:r>
      </w:ins>
      <w:del w:id="255" w:author="CJ" w:date="2021-04-10T16:59:00Z">
        <w:r w:rsidDel="00870946">
          <w:rPr>
            <w:sz w:val="24"/>
            <w:szCs w:val="24"/>
            <w:lang w:val="en-US"/>
          </w:rPr>
          <w:delText>did not like</w:delText>
        </w:r>
      </w:del>
      <w:ins w:id="256" w:author="CJ" w:date="2021-04-10T16:59:00Z">
        <w:r w:rsidR="00870946">
          <w:rPr>
            <w:sz w:val="24"/>
            <w:szCs w:val="24"/>
            <w:lang w:val="en-US"/>
          </w:rPr>
          <w:t xml:space="preserve">by </w:t>
        </w:r>
      </w:ins>
      <w:del w:id="257" w:author="CJ" w:date="2021-04-10T17:30:00Z">
        <w:r w:rsidDel="009A5E93">
          <w:rPr>
            <w:sz w:val="24"/>
            <w:szCs w:val="24"/>
            <w:lang w:val="en-US"/>
          </w:rPr>
          <w:delText xml:space="preserve"> </w:delText>
        </w:r>
      </w:del>
      <w:r>
        <w:rPr>
          <w:sz w:val="24"/>
          <w:szCs w:val="24"/>
          <w:lang w:val="en-US"/>
        </w:rPr>
        <w:t xml:space="preserve">the fact that people </w:t>
      </w:r>
      <w:ins w:id="258" w:author="CJ" w:date="2021-04-10T16:56:00Z">
        <w:r w:rsidR="0038026F">
          <w:rPr>
            <w:sz w:val="24"/>
            <w:szCs w:val="24"/>
            <w:lang w:val="en-US"/>
          </w:rPr>
          <w:t>w</w:t>
        </w:r>
      </w:ins>
      <w:del w:id="259" w:author="CJ" w:date="2021-04-10T16:56:00Z">
        <w:r w:rsidDel="0038026F">
          <w:rPr>
            <w:sz w:val="24"/>
            <w:szCs w:val="24"/>
            <w:lang w:val="en-US"/>
          </w:rPr>
          <w:delText>c</w:delText>
        </w:r>
      </w:del>
      <w:r>
        <w:rPr>
          <w:sz w:val="24"/>
          <w:szCs w:val="24"/>
          <w:lang w:val="en-US"/>
        </w:rPr>
        <w:t>ould not</w:t>
      </w:r>
      <w:ins w:id="260" w:author="CJ" w:date="2021-04-10T16:56:00Z">
        <w:r w:rsidR="0038026F">
          <w:rPr>
            <w:sz w:val="24"/>
            <w:szCs w:val="24"/>
            <w:lang w:val="en-US"/>
          </w:rPr>
          <w:t xml:space="preserve"> be able to</w:t>
        </w:r>
      </w:ins>
      <w:r>
        <w:rPr>
          <w:sz w:val="24"/>
          <w:szCs w:val="24"/>
          <w:lang w:val="en-US"/>
        </w:rPr>
        <w:t xml:space="preserve"> add </w:t>
      </w:r>
      <w:ins w:id="261" w:author="CJ" w:date="2021-04-10T16:57:00Z">
        <w:r w:rsidR="0038026F">
          <w:rPr>
            <w:sz w:val="24"/>
            <w:szCs w:val="24"/>
            <w:lang w:val="en-US"/>
          </w:rPr>
          <w:t xml:space="preserve">any </w:t>
        </w:r>
      </w:ins>
      <w:ins w:id="262" w:author="CJ" w:date="2021-04-10T16:59:00Z">
        <w:r w:rsidR="00870946">
          <w:rPr>
            <w:sz w:val="24"/>
            <w:szCs w:val="24"/>
            <w:lang w:val="en-US"/>
          </w:rPr>
          <w:t xml:space="preserve">new </w:t>
        </w:r>
      </w:ins>
      <w:ins w:id="263" w:author="CJ" w:date="2021-04-10T16:57:00Z">
        <w:r w:rsidR="0038026F">
          <w:rPr>
            <w:sz w:val="24"/>
            <w:szCs w:val="24"/>
            <w:lang w:val="en-US"/>
          </w:rPr>
          <w:t xml:space="preserve">words </w:t>
        </w:r>
      </w:ins>
      <w:ins w:id="264" w:author="CJ" w:date="2021-04-10T17:00:00Z">
        <w:r w:rsidR="00870946">
          <w:rPr>
            <w:sz w:val="24"/>
            <w:szCs w:val="24"/>
            <w:lang w:val="en-US"/>
          </w:rPr>
          <w:t xml:space="preserve">they learnt and to enter </w:t>
        </w:r>
      </w:ins>
      <w:ins w:id="265" w:author="CJ" w:date="2021-04-10T16:57:00Z">
        <w:r w:rsidR="0038026F">
          <w:rPr>
            <w:sz w:val="24"/>
            <w:szCs w:val="24"/>
            <w:lang w:val="en-US"/>
          </w:rPr>
          <w:t xml:space="preserve"> </w:t>
        </w:r>
      </w:ins>
      <w:del w:id="266" w:author="CJ" w:date="2021-04-10T16:56:00Z">
        <w:r w:rsidDel="0038026F">
          <w:rPr>
            <w:sz w:val="24"/>
            <w:szCs w:val="24"/>
            <w:lang w:val="en-US"/>
          </w:rPr>
          <w:delText xml:space="preserve"> </w:delText>
        </w:r>
      </w:del>
      <w:r>
        <w:rPr>
          <w:sz w:val="24"/>
          <w:szCs w:val="24"/>
          <w:lang w:val="en-US"/>
        </w:rPr>
        <w:t>as much data</w:t>
      </w:r>
      <w:del w:id="267" w:author="CJ" w:date="2021-04-10T10:17:00Z">
        <w:r w:rsidDel="00D54397">
          <w:rPr>
            <w:sz w:val="24"/>
            <w:szCs w:val="24"/>
            <w:lang w:val="en-US"/>
          </w:rPr>
          <w:delText>s</w:delText>
        </w:r>
      </w:del>
      <w:r>
        <w:rPr>
          <w:sz w:val="24"/>
          <w:szCs w:val="24"/>
          <w:lang w:val="en-US"/>
        </w:rPr>
        <w:t xml:space="preserve"> as they wanted. Then I </w:t>
      </w:r>
      <w:del w:id="268" w:author="CJ" w:date="2021-04-10T10:17:00Z">
        <w:r w:rsidDel="00D54397">
          <w:rPr>
            <w:sz w:val="24"/>
            <w:szCs w:val="24"/>
            <w:lang w:val="en-US"/>
          </w:rPr>
          <w:delText xml:space="preserve">have </w:delText>
        </w:r>
      </w:del>
      <w:r>
        <w:rPr>
          <w:sz w:val="24"/>
          <w:szCs w:val="24"/>
          <w:lang w:val="en-US"/>
        </w:rPr>
        <w:t xml:space="preserve">changed my mind. </w:t>
      </w:r>
    </w:p>
    <w:p w14:paraId="3E2D403C" w14:textId="461D2607" w:rsidR="00746D30" w:rsidDel="00530DBC" w:rsidRDefault="00D12A1F">
      <w:pPr>
        <w:ind w:firstLine="708"/>
        <w:jc w:val="both"/>
        <w:rPr>
          <w:del w:id="269" w:author="CJ" w:date="2021-04-10T17:03:00Z"/>
          <w:sz w:val="24"/>
          <w:szCs w:val="24"/>
          <w:lang w:val="en-US"/>
        </w:rPr>
        <w:pPrChange w:id="270" w:author="CJ" w:date="2021-04-10T17:06:00Z">
          <w:pPr/>
        </w:pPrChange>
      </w:pPr>
      <w:r>
        <w:rPr>
          <w:sz w:val="24"/>
          <w:szCs w:val="24"/>
          <w:lang w:val="en-US"/>
        </w:rPr>
        <w:t xml:space="preserve">During my research to </w:t>
      </w:r>
      <w:del w:id="271" w:author="CJ" w:date="2021-04-10T17:25:00Z">
        <w:r w:rsidDel="009A5E93">
          <w:rPr>
            <w:sz w:val="24"/>
            <w:szCs w:val="24"/>
            <w:lang w:val="en-US"/>
          </w:rPr>
          <w:delText>do something better</w:delText>
        </w:r>
      </w:del>
      <w:ins w:id="272" w:author="CJ" w:date="2021-04-10T17:25:00Z">
        <w:r w:rsidR="009A5E93">
          <w:rPr>
            <w:sz w:val="24"/>
            <w:szCs w:val="24"/>
            <w:lang w:val="en-US"/>
          </w:rPr>
          <w:t>imp</w:t>
        </w:r>
      </w:ins>
      <w:ins w:id="273" w:author="CJ" w:date="2021-04-10T17:30:00Z">
        <w:r w:rsidR="009A5E93">
          <w:rPr>
            <w:sz w:val="24"/>
            <w:szCs w:val="24"/>
            <w:lang w:val="en-US"/>
          </w:rPr>
          <w:t>rove my app</w:t>
        </w:r>
        <w:del w:id="274" w:author="Manon Jct" w:date="2021-04-10T18:47:00Z">
          <w:r w:rsidR="009A5E93" w:rsidDel="005C344E">
            <w:rPr>
              <w:sz w:val="24"/>
              <w:szCs w:val="24"/>
              <w:lang w:val="en-US"/>
            </w:rPr>
            <w:delText>lication</w:delText>
          </w:r>
        </w:del>
      </w:ins>
      <w:r>
        <w:rPr>
          <w:sz w:val="24"/>
          <w:szCs w:val="24"/>
          <w:lang w:val="en-US"/>
        </w:rPr>
        <w:t xml:space="preserve">, I </w:t>
      </w:r>
      <w:del w:id="275" w:author="CJ" w:date="2021-04-10T17:00:00Z">
        <w:r w:rsidDel="00870946">
          <w:rPr>
            <w:sz w:val="24"/>
            <w:szCs w:val="24"/>
            <w:lang w:val="en-US"/>
          </w:rPr>
          <w:delText xml:space="preserve">have </w:delText>
        </w:r>
      </w:del>
      <w:r>
        <w:rPr>
          <w:sz w:val="24"/>
          <w:szCs w:val="24"/>
          <w:lang w:val="en-US"/>
        </w:rPr>
        <w:t>found the “</w:t>
      </w:r>
      <w:proofErr w:type="spellStart"/>
      <w:r w:rsidR="001D54A5" w:rsidRPr="005C344E">
        <w:rPr>
          <w:i/>
          <w:iCs/>
          <w:sz w:val="24"/>
          <w:szCs w:val="24"/>
          <w:lang w:val="en-US"/>
          <w:rPrChange w:id="276" w:author="Manon Jct" w:date="2021-04-10T18:47:00Z">
            <w:rPr>
              <w:sz w:val="24"/>
              <w:szCs w:val="24"/>
              <w:lang w:val="en-US"/>
            </w:rPr>
          </w:rPrChange>
        </w:rPr>
        <w:t>Recyclerview</w:t>
      </w:r>
      <w:proofErr w:type="spellEnd"/>
      <w:r>
        <w:rPr>
          <w:sz w:val="24"/>
          <w:szCs w:val="24"/>
          <w:lang w:val="en-US"/>
        </w:rPr>
        <w:t>”</w:t>
      </w:r>
      <w:ins w:id="277" w:author="CJ" w:date="2021-04-10T17:31:00Z">
        <w:r w:rsidR="00C102C9">
          <w:rPr>
            <w:sz w:val="24"/>
            <w:szCs w:val="24"/>
            <w:lang w:val="en-US"/>
          </w:rPr>
          <w:t xml:space="preserve"> </w:t>
        </w:r>
      </w:ins>
      <w:del w:id="278" w:author="CJ" w:date="2021-04-10T17:31:00Z">
        <w:r w:rsidR="001D54A5" w:rsidDel="00C102C9">
          <w:rPr>
            <w:sz w:val="24"/>
            <w:szCs w:val="24"/>
            <w:lang w:val="en-US"/>
          </w:rPr>
          <w:delText>. It</w:delText>
        </w:r>
      </w:del>
      <w:ins w:id="279" w:author="CJ" w:date="2021-04-10T17:31:00Z">
        <w:r w:rsidR="00C102C9">
          <w:rPr>
            <w:sz w:val="24"/>
            <w:szCs w:val="24"/>
            <w:lang w:val="en-US"/>
          </w:rPr>
          <w:t>that</w:t>
        </w:r>
      </w:ins>
      <w:r w:rsidR="001D54A5">
        <w:rPr>
          <w:sz w:val="24"/>
          <w:szCs w:val="24"/>
          <w:lang w:val="en-US"/>
        </w:rPr>
        <w:t xml:space="preserve"> </w:t>
      </w:r>
      <w:del w:id="280" w:author="CJ" w:date="2021-04-10T17:01:00Z">
        <w:r w:rsidR="001D54A5" w:rsidDel="00530DBC">
          <w:rPr>
            <w:sz w:val="24"/>
            <w:szCs w:val="24"/>
            <w:lang w:val="en-US"/>
          </w:rPr>
          <w:delText xml:space="preserve">was </w:delText>
        </w:r>
      </w:del>
      <w:ins w:id="281" w:author="CJ" w:date="2021-04-10T17:01:00Z">
        <w:r w:rsidR="00530DBC">
          <w:rPr>
            <w:sz w:val="24"/>
            <w:szCs w:val="24"/>
            <w:lang w:val="en-US"/>
          </w:rPr>
          <w:t xml:space="preserve">looked </w:t>
        </w:r>
      </w:ins>
      <w:del w:id="282" w:author="CJ" w:date="2021-04-10T17:31:00Z">
        <w:r w:rsidR="001D54A5" w:rsidDel="00C102C9">
          <w:rPr>
            <w:sz w:val="24"/>
            <w:szCs w:val="24"/>
            <w:lang w:val="en-US"/>
          </w:rPr>
          <w:delText xml:space="preserve">perfect </w:delText>
        </w:r>
      </w:del>
      <w:ins w:id="283" w:author="CJ" w:date="2021-04-10T17:31:00Z">
        <w:r w:rsidR="00C102C9">
          <w:rPr>
            <w:sz w:val="24"/>
            <w:szCs w:val="24"/>
            <w:lang w:val="en-US"/>
          </w:rPr>
          <w:t xml:space="preserve">very well adapted </w:t>
        </w:r>
      </w:ins>
      <w:r w:rsidR="001D54A5">
        <w:rPr>
          <w:sz w:val="24"/>
          <w:szCs w:val="24"/>
          <w:lang w:val="en-US"/>
        </w:rPr>
        <w:t>for what I wanted to do. Th</w:t>
      </w:r>
      <w:r w:rsidR="00AE0899">
        <w:rPr>
          <w:sz w:val="24"/>
          <w:szCs w:val="24"/>
          <w:lang w:val="en-US"/>
        </w:rPr>
        <w:t xml:space="preserve">us, </w:t>
      </w:r>
      <w:r w:rsidR="001D54A5">
        <w:rPr>
          <w:sz w:val="24"/>
          <w:szCs w:val="24"/>
          <w:lang w:val="en-US"/>
        </w:rPr>
        <w:t xml:space="preserve">I </w:t>
      </w:r>
      <w:del w:id="284" w:author="CJ" w:date="2021-04-10T17:01:00Z">
        <w:r w:rsidR="001D54A5" w:rsidDel="00530DBC">
          <w:rPr>
            <w:sz w:val="24"/>
            <w:szCs w:val="24"/>
            <w:lang w:val="en-US"/>
          </w:rPr>
          <w:delText xml:space="preserve">have </w:delText>
        </w:r>
      </w:del>
      <w:r w:rsidR="001D54A5">
        <w:rPr>
          <w:sz w:val="24"/>
          <w:szCs w:val="24"/>
          <w:lang w:val="en-US"/>
        </w:rPr>
        <w:t>beg</w:t>
      </w:r>
      <w:r w:rsidR="00AE0899">
        <w:rPr>
          <w:sz w:val="24"/>
          <w:szCs w:val="24"/>
          <w:lang w:val="en-US"/>
        </w:rPr>
        <w:t>u</w:t>
      </w:r>
      <w:r w:rsidR="001D54A5">
        <w:rPr>
          <w:sz w:val="24"/>
          <w:szCs w:val="24"/>
          <w:lang w:val="en-US"/>
        </w:rPr>
        <w:t xml:space="preserve">n </w:t>
      </w:r>
      <w:ins w:id="285" w:author="CJ" w:date="2021-04-10T17:02:00Z">
        <w:r w:rsidR="00530DBC">
          <w:rPr>
            <w:sz w:val="24"/>
            <w:szCs w:val="24"/>
            <w:lang w:val="en-US"/>
          </w:rPr>
          <w:t xml:space="preserve">to work on the </w:t>
        </w:r>
      </w:ins>
      <w:ins w:id="286" w:author="CJ" w:date="2021-04-10T17:01:00Z">
        <w:r w:rsidR="00530DBC">
          <w:rPr>
            <w:sz w:val="24"/>
            <w:szCs w:val="24"/>
            <w:lang w:val="en-US"/>
          </w:rPr>
          <w:t xml:space="preserve">first </w:t>
        </w:r>
      </w:ins>
      <w:ins w:id="287" w:author="CJ" w:date="2021-04-10T17:02:00Z">
        <w:r w:rsidR="00530DBC">
          <w:rPr>
            <w:sz w:val="24"/>
            <w:szCs w:val="24"/>
            <w:lang w:val="en-US"/>
          </w:rPr>
          <w:t xml:space="preserve">part </w:t>
        </w:r>
      </w:ins>
      <w:r w:rsidR="001D54A5">
        <w:rPr>
          <w:sz w:val="24"/>
          <w:szCs w:val="24"/>
          <w:lang w:val="en-US"/>
        </w:rPr>
        <w:t xml:space="preserve">with the data which </w:t>
      </w:r>
      <w:del w:id="288" w:author="CJ" w:date="2021-04-10T17:01:00Z">
        <w:r w:rsidR="001D54A5" w:rsidDel="00530DBC">
          <w:rPr>
            <w:sz w:val="24"/>
            <w:szCs w:val="24"/>
            <w:lang w:val="en-US"/>
          </w:rPr>
          <w:delText xml:space="preserve">are </w:delText>
        </w:r>
      </w:del>
      <w:ins w:id="289" w:author="CJ" w:date="2021-04-10T17:01:00Z">
        <w:r w:rsidR="00530DBC">
          <w:rPr>
            <w:sz w:val="24"/>
            <w:szCs w:val="24"/>
            <w:lang w:val="en-US"/>
          </w:rPr>
          <w:t xml:space="preserve">were </w:t>
        </w:r>
      </w:ins>
      <w:r w:rsidR="001D54A5">
        <w:rPr>
          <w:sz w:val="24"/>
          <w:szCs w:val="24"/>
          <w:lang w:val="en-US"/>
        </w:rPr>
        <w:t xml:space="preserve">already </w:t>
      </w:r>
      <w:del w:id="290" w:author="CJ" w:date="2021-04-10T17:01:00Z">
        <w:r w:rsidR="001D54A5" w:rsidDel="00530DBC">
          <w:rPr>
            <w:sz w:val="24"/>
            <w:szCs w:val="24"/>
            <w:lang w:val="en-US"/>
          </w:rPr>
          <w:delText>store</w:delText>
        </w:r>
        <w:r w:rsidR="00AE0899" w:rsidDel="00530DBC">
          <w:rPr>
            <w:sz w:val="24"/>
            <w:szCs w:val="24"/>
            <w:lang w:val="en-US"/>
          </w:rPr>
          <w:delText>s</w:delText>
        </w:r>
      </w:del>
      <w:ins w:id="291" w:author="CJ" w:date="2021-04-10T17:01:00Z">
        <w:r w:rsidR="00530DBC">
          <w:rPr>
            <w:sz w:val="24"/>
            <w:szCs w:val="24"/>
            <w:lang w:val="en-US"/>
          </w:rPr>
          <w:t>stored</w:t>
        </w:r>
      </w:ins>
      <w:r w:rsidR="001D54A5">
        <w:rPr>
          <w:sz w:val="24"/>
          <w:szCs w:val="24"/>
          <w:lang w:val="en-US"/>
        </w:rPr>
        <w:t xml:space="preserve">. </w:t>
      </w:r>
      <w:ins w:id="292" w:author="CJ" w:date="2021-04-10T17:31:00Z">
        <w:r w:rsidR="00C102C9">
          <w:rPr>
            <w:sz w:val="24"/>
            <w:szCs w:val="24"/>
            <w:lang w:val="en-US"/>
          </w:rPr>
          <w:t xml:space="preserve">This task </w:t>
        </w:r>
      </w:ins>
      <w:del w:id="293" w:author="CJ" w:date="2021-04-10T17:31:00Z">
        <w:r w:rsidR="00746D30" w:rsidDel="00C102C9">
          <w:rPr>
            <w:sz w:val="24"/>
            <w:szCs w:val="24"/>
            <w:lang w:val="en-US"/>
          </w:rPr>
          <w:delText xml:space="preserve"> </w:delText>
        </w:r>
      </w:del>
      <w:ins w:id="294" w:author="CJ" w:date="2021-04-10T17:02:00Z">
        <w:r w:rsidR="00530DBC">
          <w:rPr>
            <w:sz w:val="24"/>
            <w:szCs w:val="24"/>
            <w:lang w:val="en-US"/>
          </w:rPr>
          <w:t xml:space="preserve">can be subdivided in </w:t>
        </w:r>
      </w:ins>
    </w:p>
    <w:p w14:paraId="188B1A29" w14:textId="300FA6FC" w:rsidR="00746D30" w:rsidRDefault="00746D30">
      <w:pPr>
        <w:ind w:firstLine="708"/>
        <w:jc w:val="both"/>
        <w:rPr>
          <w:sz w:val="24"/>
          <w:szCs w:val="24"/>
          <w:lang w:val="en-US"/>
        </w:rPr>
        <w:pPrChange w:id="295" w:author="CJ" w:date="2021-04-10T17:06:00Z">
          <w:pPr/>
        </w:pPrChange>
      </w:pPr>
      <w:del w:id="296" w:author="CJ" w:date="2021-04-10T17:03:00Z">
        <w:r w:rsidDel="00530DBC">
          <w:rPr>
            <w:sz w:val="24"/>
            <w:szCs w:val="24"/>
            <w:lang w:val="en-US"/>
          </w:rPr>
          <w:delText xml:space="preserve">There are </w:delText>
        </w:r>
      </w:del>
      <w:r>
        <w:rPr>
          <w:sz w:val="24"/>
          <w:szCs w:val="24"/>
          <w:lang w:val="en-US"/>
        </w:rPr>
        <w:t xml:space="preserve">2 </w:t>
      </w:r>
      <w:del w:id="297" w:author="CJ" w:date="2021-04-10T17:03:00Z">
        <w:r w:rsidDel="00530DBC">
          <w:rPr>
            <w:sz w:val="24"/>
            <w:szCs w:val="24"/>
            <w:lang w:val="en-US"/>
          </w:rPr>
          <w:delText xml:space="preserve">activity </w:delText>
        </w:r>
      </w:del>
      <w:ins w:id="298" w:author="CJ" w:date="2021-04-10T17:03:00Z">
        <w:r w:rsidR="00530DBC">
          <w:rPr>
            <w:sz w:val="24"/>
            <w:szCs w:val="24"/>
            <w:lang w:val="en-US"/>
          </w:rPr>
          <w:t>activities</w:t>
        </w:r>
      </w:ins>
      <w:del w:id="299" w:author="CJ" w:date="2021-04-10T17:03:00Z">
        <w:r w:rsidDel="00530DBC">
          <w:rPr>
            <w:sz w:val="24"/>
            <w:szCs w:val="24"/>
            <w:lang w:val="en-US"/>
          </w:rPr>
          <w:delText>for this part</w:delText>
        </w:r>
      </w:del>
      <w:del w:id="300" w:author="CJ" w:date="2021-04-10T17:04:00Z">
        <w:r w:rsidDel="00530DBC">
          <w:rPr>
            <w:sz w:val="24"/>
            <w:szCs w:val="24"/>
            <w:lang w:val="en-US"/>
          </w:rPr>
          <w:delText>.</w:delText>
        </w:r>
      </w:del>
      <w:ins w:id="301" w:author="CJ" w:date="2021-04-10T17:04:00Z">
        <w:r w:rsidR="00530DBC">
          <w:rPr>
            <w:sz w:val="24"/>
            <w:szCs w:val="24"/>
            <w:lang w:val="en-US"/>
          </w:rPr>
          <w:t xml:space="preserve"> : </w:t>
        </w:r>
      </w:ins>
      <w:del w:id="302" w:author="CJ" w:date="2021-04-10T17:04:00Z">
        <w:r w:rsidDel="00530DBC">
          <w:rPr>
            <w:sz w:val="24"/>
            <w:szCs w:val="24"/>
            <w:lang w:val="en-US"/>
          </w:rPr>
          <w:delText xml:space="preserve"> </w:delText>
        </w:r>
      </w:del>
      <w:ins w:id="303" w:author="CJ" w:date="2021-04-10T17:04:00Z">
        <w:r w:rsidR="00530DBC">
          <w:rPr>
            <w:sz w:val="24"/>
            <w:szCs w:val="24"/>
            <w:lang w:val="en-US"/>
          </w:rPr>
          <w:t>o</w:t>
        </w:r>
      </w:ins>
      <w:ins w:id="304" w:author="CJ" w:date="2021-04-10T17:03:00Z">
        <w:r w:rsidR="00530DBC">
          <w:rPr>
            <w:sz w:val="24"/>
            <w:szCs w:val="24"/>
            <w:lang w:val="en-US"/>
          </w:rPr>
          <w:t xml:space="preserve">n one hand, the </w:t>
        </w:r>
      </w:ins>
      <w:ins w:id="305" w:author="CJ" w:date="2021-04-10T17:11:00Z">
        <w:r w:rsidR="009B78B3">
          <w:rPr>
            <w:sz w:val="24"/>
            <w:szCs w:val="24"/>
            <w:lang w:val="en-US"/>
          </w:rPr>
          <w:t>part</w:t>
        </w:r>
      </w:ins>
      <w:ins w:id="306" w:author="CJ" w:date="2021-04-10T17:04:00Z">
        <w:r w:rsidR="00530DBC">
          <w:rPr>
            <w:sz w:val="24"/>
            <w:szCs w:val="24"/>
            <w:lang w:val="en-US"/>
          </w:rPr>
          <w:t xml:space="preserve"> </w:t>
        </w:r>
      </w:ins>
      <w:del w:id="307" w:author="CJ" w:date="2021-04-10T17:04:00Z">
        <w:r w:rsidDel="00530DBC">
          <w:rPr>
            <w:sz w:val="24"/>
            <w:szCs w:val="24"/>
            <w:lang w:val="en-US"/>
          </w:rPr>
          <w:delText>The activity</w:delText>
        </w:r>
      </w:del>
      <w:ins w:id="308" w:author="CJ" w:date="2021-04-10T17:04:00Z">
        <w:r w:rsidR="00530DBC">
          <w:rPr>
            <w:sz w:val="24"/>
            <w:szCs w:val="24"/>
            <w:lang w:val="en-US"/>
          </w:rPr>
          <w:t xml:space="preserve"> </w:t>
        </w:r>
      </w:ins>
      <w:del w:id="309" w:author="CJ" w:date="2021-04-10T17:04:00Z">
        <w:r w:rsidDel="00530DBC">
          <w:rPr>
            <w:sz w:val="24"/>
            <w:szCs w:val="24"/>
            <w:lang w:val="en-US"/>
          </w:rPr>
          <w:delText xml:space="preserve"> </w:delText>
        </w:r>
      </w:del>
      <w:r>
        <w:rPr>
          <w:sz w:val="24"/>
          <w:szCs w:val="24"/>
          <w:lang w:val="en-US"/>
        </w:rPr>
        <w:t xml:space="preserve">with English word translated </w:t>
      </w:r>
      <w:ins w:id="310" w:author="CJ" w:date="2021-04-10T17:11:00Z">
        <w:r w:rsidR="009B78B3">
          <w:rPr>
            <w:sz w:val="24"/>
            <w:szCs w:val="24"/>
            <w:lang w:val="en-US"/>
          </w:rPr>
          <w:t>in</w:t>
        </w:r>
      </w:ins>
      <w:r>
        <w:rPr>
          <w:sz w:val="24"/>
          <w:szCs w:val="24"/>
          <w:lang w:val="en-US"/>
        </w:rPr>
        <w:t xml:space="preserve">to French and </w:t>
      </w:r>
      <w:ins w:id="311" w:author="CJ" w:date="2021-04-10T17:04:00Z">
        <w:r w:rsidR="00530DBC">
          <w:rPr>
            <w:sz w:val="24"/>
            <w:szCs w:val="24"/>
            <w:lang w:val="en-US"/>
          </w:rPr>
          <w:t xml:space="preserve">on the other hand the </w:t>
        </w:r>
      </w:ins>
      <w:ins w:id="312" w:author="CJ" w:date="2021-04-10T17:05:00Z">
        <w:r w:rsidR="00530DBC">
          <w:rPr>
            <w:sz w:val="24"/>
            <w:szCs w:val="24"/>
            <w:lang w:val="en-US"/>
          </w:rPr>
          <w:t>other way around from French to English</w:t>
        </w:r>
      </w:ins>
      <w:del w:id="313" w:author="CJ" w:date="2021-04-10T17:05:00Z">
        <w:r w:rsidRPr="00746D30" w:rsidDel="00530DBC">
          <w:rPr>
            <w:sz w:val="24"/>
            <w:szCs w:val="24"/>
            <w:lang w:val="en-US"/>
          </w:rPr>
          <w:delText>vice versa</w:delText>
        </w:r>
      </w:del>
      <w:r>
        <w:rPr>
          <w:sz w:val="24"/>
          <w:szCs w:val="24"/>
          <w:lang w:val="en-US"/>
        </w:rPr>
        <w:t xml:space="preserve">. Here, I </w:t>
      </w:r>
      <w:del w:id="314" w:author="CJ" w:date="2021-04-10T17:08:00Z">
        <w:r w:rsidDel="00530DBC">
          <w:rPr>
            <w:sz w:val="24"/>
            <w:szCs w:val="24"/>
            <w:lang w:val="en-US"/>
          </w:rPr>
          <w:delText xml:space="preserve">will </w:delText>
        </w:r>
      </w:del>
      <w:ins w:id="315" w:author="CJ" w:date="2021-04-10T17:05:00Z">
        <w:r w:rsidR="00530DBC">
          <w:rPr>
            <w:sz w:val="24"/>
            <w:szCs w:val="24"/>
            <w:lang w:val="en-US"/>
          </w:rPr>
          <w:t>mainly</w:t>
        </w:r>
      </w:ins>
      <w:ins w:id="316" w:author="CJ" w:date="2021-04-10T17:06:00Z">
        <w:r w:rsidR="00530DBC">
          <w:rPr>
            <w:sz w:val="24"/>
            <w:szCs w:val="24"/>
            <w:lang w:val="en-US"/>
          </w:rPr>
          <w:t xml:space="preserve"> describe how I worked </w:t>
        </w:r>
      </w:ins>
      <w:ins w:id="317" w:author="CJ" w:date="2021-04-10T17:07:00Z">
        <w:r w:rsidR="00530DBC">
          <w:rPr>
            <w:sz w:val="24"/>
            <w:szCs w:val="24"/>
            <w:lang w:val="en-US"/>
          </w:rPr>
          <w:t xml:space="preserve">on the first activity, from </w:t>
        </w:r>
      </w:ins>
      <w:del w:id="318" w:author="CJ" w:date="2021-04-10T17:06:00Z">
        <w:r w:rsidDel="00530DBC">
          <w:rPr>
            <w:sz w:val="24"/>
            <w:szCs w:val="24"/>
            <w:lang w:val="en-US"/>
          </w:rPr>
          <w:delText>talked about</w:delText>
        </w:r>
      </w:del>
      <w:del w:id="319" w:author="CJ" w:date="2021-04-10T17:07:00Z">
        <w:r w:rsidDel="00530DBC">
          <w:rPr>
            <w:sz w:val="24"/>
            <w:szCs w:val="24"/>
            <w:lang w:val="en-US"/>
          </w:rPr>
          <w:delText xml:space="preserve"> the </w:delText>
        </w:r>
      </w:del>
      <w:r>
        <w:rPr>
          <w:sz w:val="24"/>
          <w:szCs w:val="24"/>
          <w:lang w:val="en-US"/>
        </w:rPr>
        <w:t>English to French</w:t>
      </w:r>
      <w:ins w:id="320" w:author="CJ" w:date="2021-04-10T17:09:00Z">
        <w:r w:rsidR="00530DBC">
          <w:rPr>
            <w:sz w:val="24"/>
            <w:szCs w:val="24"/>
            <w:lang w:val="en-US"/>
          </w:rPr>
          <w:t xml:space="preserve">, but I applied </w:t>
        </w:r>
      </w:ins>
      <w:del w:id="321" w:author="CJ" w:date="2021-04-10T17:07:00Z">
        <w:r w:rsidDel="00530DBC">
          <w:rPr>
            <w:sz w:val="24"/>
            <w:szCs w:val="24"/>
            <w:lang w:val="en-US"/>
          </w:rPr>
          <w:delText xml:space="preserve"> activity </w:delText>
        </w:r>
      </w:del>
      <w:del w:id="322" w:author="CJ" w:date="2021-04-10T17:09:00Z">
        <w:r w:rsidDel="00530DBC">
          <w:rPr>
            <w:sz w:val="24"/>
            <w:szCs w:val="24"/>
            <w:lang w:val="en-US"/>
          </w:rPr>
          <w:delText>.</w:delText>
        </w:r>
      </w:del>
      <w:ins w:id="323" w:author="CJ" w:date="2021-04-10T17:07:00Z">
        <w:r w:rsidR="00530DBC">
          <w:rPr>
            <w:sz w:val="24"/>
            <w:szCs w:val="24"/>
            <w:lang w:val="en-US"/>
          </w:rPr>
          <w:t xml:space="preserve"> </w:t>
        </w:r>
      </w:ins>
      <w:ins w:id="324" w:author="CJ" w:date="2021-04-10T17:11:00Z">
        <w:r w:rsidR="009B78B3">
          <w:rPr>
            <w:sz w:val="24"/>
            <w:szCs w:val="24"/>
            <w:lang w:val="en-US"/>
          </w:rPr>
          <w:t xml:space="preserve">a </w:t>
        </w:r>
      </w:ins>
      <w:ins w:id="325" w:author="CJ" w:date="2021-04-10T17:07:00Z">
        <w:r w:rsidR="00530DBC">
          <w:rPr>
            <w:sz w:val="24"/>
            <w:szCs w:val="24"/>
            <w:lang w:val="en-US"/>
          </w:rPr>
          <w:t xml:space="preserve">similar </w:t>
        </w:r>
      </w:ins>
      <w:ins w:id="326" w:author="CJ" w:date="2021-04-10T17:52:00Z">
        <w:r w:rsidR="00550019">
          <w:rPr>
            <w:sz w:val="24"/>
            <w:szCs w:val="24"/>
            <w:lang w:val="en-US"/>
          </w:rPr>
          <w:t>approach</w:t>
        </w:r>
      </w:ins>
      <w:ins w:id="327" w:author="CJ" w:date="2021-04-10T17:09:00Z">
        <w:r w:rsidR="00530DBC">
          <w:rPr>
            <w:sz w:val="24"/>
            <w:szCs w:val="24"/>
            <w:lang w:val="en-US"/>
          </w:rPr>
          <w:t xml:space="preserve"> to develop th</w:t>
        </w:r>
      </w:ins>
      <w:ins w:id="328" w:author="CJ" w:date="2021-04-10T17:10:00Z">
        <w:r w:rsidR="00530DBC">
          <w:rPr>
            <w:sz w:val="24"/>
            <w:szCs w:val="24"/>
            <w:lang w:val="en-US"/>
          </w:rPr>
          <w:t>e</w:t>
        </w:r>
      </w:ins>
      <w:ins w:id="329" w:author="CJ" w:date="2021-04-10T17:08:00Z">
        <w:r w:rsidR="00530DBC">
          <w:rPr>
            <w:sz w:val="24"/>
            <w:szCs w:val="24"/>
            <w:lang w:val="en-US"/>
          </w:rPr>
          <w:t xml:space="preserve"> </w:t>
        </w:r>
      </w:ins>
      <w:ins w:id="330" w:author="CJ" w:date="2021-04-10T17:10:00Z">
        <w:r w:rsidR="00530DBC">
          <w:rPr>
            <w:sz w:val="24"/>
            <w:szCs w:val="24"/>
            <w:lang w:val="en-US"/>
          </w:rPr>
          <w:t>French to English part.</w:t>
        </w:r>
      </w:ins>
    </w:p>
    <w:p w14:paraId="2A6C5263" w14:textId="3CBC06C2" w:rsidR="00746D30" w:rsidDel="009B78B3" w:rsidRDefault="009B78B3">
      <w:pPr>
        <w:jc w:val="both"/>
        <w:rPr>
          <w:del w:id="331" w:author="CJ" w:date="2021-04-10T17:12:00Z"/>
          <w:sz w:val="24"/>
          <w:szCs w:val="24"/>
          <w:lang w:val="en-US"/>
        </w:rPr>
        <w:pPrChange w:id="332" w:author="CJ" w:date="2021-04-10T10:02:00Z">
          <w:pPr/>
        </w:pPrChange>
      </w:pPr>
      <w:ins w:id="333" w:author="CJ" w:date="2021-04-10T17:12:00Z">
        <w:r>
          <w:rPr>
            <w:sz w:val="24"/>
            <w:szCs w:val="24"/>
            <w:lang w:val="en-US"/>
          </w:rPr>
          <w:t xml:space="preserve">First, </w:t>
        </w:r>
      </w:ins>
    </w:p>
    <w:p w14:paraId="4AF347B0" w14:textId="6FA27B0B" w:rsidR="00AE0899" w:rsidRDefault="001D54A5">
      <w:pPr>
        <w:ind w:firstLine="708"/>
        <w:jc w:val="both"/>
        <w:rPr>
          <w:sz w:val="24"/>
          <w:szCs w:val="24"/>
          <w:lang w:val="en-US"/>
        </w:rPr>
        <w:pPrChange w:id="334" w:author="CJ" w:date="2021-04-10T17:12:00Z">
          <w:pPr/>
        </w:pPrChange>
      </w:pPr>
      <w:r>
        <w:rPr>
          <w:sz w:val="24"/>
          <w:szCs w:val="24"/>
          <w:lang w:val="en-US"/>
        </w:rPr>
        <w:t>I</w:t>
      </w:r>
      <w:del w:id="335" w:author="CJ" w:date="2021-04-10T17:12:00Z">
        <w:r w:rsidDel="009B78B3">
          <w:rPr>
            <w:sz w:val="24"/>
            <w:szCs w:val="24"/>
            <w:lang w:val="en-US"/>
          </w:rPr>
          <w:delText xml:space="preserve"> have</w:delText>
        </w:r>
      </w:del>
      <w:r>
        <w:rPr>
          <w:sz w:val="24"/>
          <w:szCs w:val="24"/>
          <w:lang w:val="en-US"/>
        </w:rPr>
        <w:t xml:space="preserve"> created different &lt;string-array&gt; in the strings.xml file</w:t>
      </w:r>
      <w:ins w:id="336" w:author="CJ" w:date="2021-04-10T17:13:00Z">
        <w:r w:rsidR="009B78B3">
          <w:rPr>
            <w:sz w:val="24"/>
            <w:szCs w:val="24"/>
            <w:lang w:val="en-US"/>
          </w:rPr>
          <w:t xml:space="preserve">, and </w:t>
        </w:r>
      </w:ins>
      <w:del w:id="337" w:author="CJ" w:date="2021-04-10T17:13:00Z">
        <w:r w:rsidDel="009B78B3">
          <w:rPr>
            <w:sz w:val="24"/>
            <w:szCs w:val="24"/>
            <w:lang w:val="en-US"/>
          </w:rPr>
          <w:delText xml:space="preserve"> </w:delText>
        </w:r>
      </w:del>
      <w:r>
        <w:rPr>
          <w:sz w:val="24"/>
          <w:szCs w:val="24"/>
          <w:lang w:val="en-US"/>
        </w:rPr>
        <w:t xml:space="preserve">then I </w:t>
      </w:r>
      <w:del w:id="338" w:author="CJ" w:date="2021-04-10T17:13:00Z">
        <w:r w:rsidDel="009B78B3">
          <w:rPr>
            <w:sz w:val="24"/>
            <w:szCs w:val="24"/>
            <w:lang w:val="en-US"/>
          </w:rPr>
          <w:delText>have made</w:delText>
        </w:r>
      </w:del>
      <w:ins w:id="339" w:author="CJ" w:date="2021-04-10T17:13:00Z">
        <w:r w:rsidR="009B78B3">
          <w:rPr>
            <w:sz w:val="24"/>
            <w:szCs w:val="24"/>
            <w:lang w:val="en-US"/>
          </w:rPr>
          <w:t>build</w:t>
        </w:r>
      </w:ins>
      <w:r>
        <w:rPr>
          <w:sz w:val="24"/>
          <w:szCs w:val="24"/>
          <w:lang w:val="en-US"/>
        </w:rPr>
        <w:t xml:space="preserve"> my </w:t>
      </w:r>
      <w:ins w:id="340" w:author="Manon Jct" w:date="2021-04-10T18:48:00Z">
        <w:r w:rsidR="005C344E" w:rsidRPr="005C344E">
          <w:rPr>
            <w:i/>
            <w:iCs/>
            <w:sz w:val="24"/>
            <w:szCs w:val="24"/>
            <w:lang w:val="en-US"/>
            <w:rPrChange w:id="341" w:author="Manon Jct" w:date="2021-04-10T18:48:00Z">
              <w:rPr>
                <w:sz w:val="24"/>
                <w:szCs w:val="24"/>
                <w:lang w:val="en-US"/>
              </w:rPr>
            </w:rPrChange>
          </w:rPr>
          <w:t xml:space="preserve">main </w:t>
        </w:r>
      </w:ins>
      <w:r w:rsidRPr="005C344E">
        <w:rPr>
          <w:i/>
          <w:iCs/>
          <w:sz w:val="24"/>
          <w:szCs w:val="24"/>
          <w:lang w:val="en-US"/>
          <w:rPrChange w:id="342" w:author="Manon Jct" w:date="2021-04-10T18:48:00Z">
            <w:rPr>
              <w:sz w:val="24"/>
              <w:szCs w:val="24"/>
              <w:lang w:val="en-US"/>
            </w:rPr>
          </w:rPrChange>
        </w:rPr>
        <w:t>activity</w:t>
      </w:r>
      <w:r>
        <w:rPr>
          <w:sz w:val="24"/>
          <w:szCs w:val="24"/>
          <w:lang w:val="en-US"/>
        </w:rPr>
        <w:t xml:space="preserve"> with </w:t>
      </w:r>
      <w:commentRangeStart w:id="343"/>
      <w:del w:id="344" w:author="Manon Jct" w:date="2021-04-10T18:48:00Z">
        <w:r w:rsidDel="005C344E">
          <w:rPr>
            <w:sz w:val="24"/>
            <w:szCs w:val="24"/>
            <w:lang w:val="en-US"/>
          </w:rPr>
          <w:delText>my</w:delText>
        </w:r>
        <w:commentRangeEnd w:id="343"/>
        <w:r w:rsidR="009B78B3" w:rsidDel="005C344E">
          <w:rPr>
            <w:rStyle w:val="Marquedecommentaire"/>
          </w:rPr>
          <w:commentReference w:id="343"/>
        </w:r>
        <w:r w:rsidDel="005C344E">
          <w:rPr>
            <w:sz w:val="24"/>
            <w:szCs w:val="24"/>
            <w:lang w:val="en-US"/>
          </w:rPr>
          <w:delText xml:space="preserve"> </w:delText>
        </w:r>
      </w:del>
      <w:ins w:id="345" w:author="Manon Jct" w:date="2021-04-10T18:48:00Z">
        <w:r w:rsidR="005C344E">
          <w:rPr>
            <w:sz w:val="24"/>
            <w:szCs w:val="24"/>
            <w:lang w:val="en-US"/>
          </w:rPr>
          <w:t>a</w:t>
        </w:r>
        <w:r w:rsidR="005C344E">
          <w:rPr>
            <w:sz w:val="24"/>
            <w:szCs w:val="24"/>
            <w:lang w:val="en-US"/>
          </w:rPr>
          <w:t xml:space="preserve"> </w:t>
        </w:r>
      </w:ins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R</w:t>
      </w:r>
      <w:r w:rsidRPr="001D54A5">
        <w:rPr>
          <w:sz w:val="24"/>
          <w:szCs w:val="24"/>
          <w:lang w:val="en-US"/>
        </w:rPr>
        <w:t>ecyclerview</w:t>
      </w:r>
      <w:proofErr w:type="spellEnd"/>
      <w:r>
        <w:rPr>
          <w:sz w:val="24"/>
          <w:szCs w:val="24"/>
          <w:lang w:val="en-US"/>
        </w:rPr>
        <w:t>”.</w:t>
      </w:r>
      <w:r w:rsidR="00AE0899">
        <w:rPr>
          <w:sz w:val="24"/>
          <w:szCs w:val="24"/>
          <w:lang w:val="en-US"/>
        </w:rPr>
        <w:t xml:space="preserve"> To use this recycler view and add the data</w:t>
      </w:r>
      <w:del w:id="346" w:author="CJ" w:date="2021-04-10T17:21:00Z">
        <w:r w:rsidR="00AE0899" w:rsidDel="009A5E93">
          <w:rPr>
            <w:sz w:val="24"/>
            <w:szCs w:val="24"/>
            <w:lang w:val="en-US"/>
          </w:rPr>
          <w:delText xml:space="preserve"> that</w:delText>
        </w:r>
      </w:del>
      <w:r w:rsidR="00AE0899">
        <w:rPr>
          <w:sz w:val="24"/>
          <w:szCs w:val="24"/>
          <w:lang w:val="en-US"/>
        </w:rPr>
        <w:t xml:space="preserve"> I wanted, I needed 2 things</w:t>
      </w:r>
      <w:del w:id="347" w:author="CJ" w:date="2021-04-10T17:35:00Z">
        <w:r w:rsidR="00AE0899" w:rsidDel="00C102C9">
          <w:rPr>
            <w:sz w:val="24"/>
            <w:szCs w:val="24"/>
            <w:lang w:val="en-US"/>
          </w:rPr>
          <w:delText xml:space="preserve"> </w:delText>
        </w:r>
      </w:del>
      <w:r w:rsidR="00AE0899">
        <w:rPr>
          <w:sz w:val="24"/>
          <w:szCs w:val="24"/>
          <w:lang w:val="en-US"/>
        </w:rPr>
        <w:t xml:space="preserve">: </w:t>
      </w:r>
      <w:ins w:id="348" w:author="CJ" w:date="2021-04-10T17:35:00Z">
        <w:r w:rsidR="00C102C9">
          <w:rPr>
            <w:sz w:val="24"/>
            <w:szCs w:val="24"/>
            <w:lang w:val="en-US"/>
          </w:rPr>
          <w:t xml:space="preserve">first </w:t>
        </w:r>
      </w:ins>
      <w:r w:rsidR="00AE0899">
        <w:rPr>
          <w:sz w:val="24"/>
          <w:szCs w:val="24"/>
          <w:lang w:val="en-US"/>
        </w:rPr>
        <w:t xml:space="preserve">a layout which would  be the “visible part” of the app and </w:t>
      </w:r>
      <w:ins w:id="349" w:author="CJ" w:date="2021-04-10T17:36:00Z">
        <w:r w:rsidR="00C102C9">
          <w:rPr>
            <w:sz w:val="24"/>
            <w:szCs w:val="24"/>
            <w:lang w:val="en-US"/>
          </w:rPr>
          <w:t xml:space="preserve">then </w:t>
        </w:r>
      </w:ins>
      <w:r w:rsidR="00AE0899">
        <w:rPr>
          <w:sz w:val="24"/>
          <w:szCs w:val="24"/>
          <w:lang w:val="en-US"/>
        </w:rPr>
        <w:t xml:space="preserve">an </w:t>
      </w:r>
      <w:ins w:id="350" w:author="CJ" w:date="2021-04-10T17:36:00Z">
        <w:r w:rsidR="00C102C9">
          <w:rPr>
            <w:sz w:val="24"/>
            <w:szCs w:val="24"/>
            <w:lang w:val="en-US"/>
          </w:rPr>
          <w:t>“</w:t>
        </w:r>
      </w:ins>
      <w:del w:id="351" w:author="CJ" w:date="2021-04-10T17:36:00Z">
        <w:r w:rsidR="00AE0899" w:rsidDel="00C102C9">
          <w:rPr>
            <w:sz w:val="24"/>
            <w:szCs w:val="24"/>
            <w:lang w:val="en-US"/>
          </w:rPr>
          <w:delText xml:space="preserve">Adapter </w:delText>
        </w:r>
      </w:del>
      <w:ins w:id="352" w:author="CJ" w:date="2021-04-10T17:36:00Z">
        <w:r w:rsidR="00C102C9">
          <w:rPr>
            <w:sz w:val="24"/>
            <w:szCs w:val="24"/>
            <w:lang w:val="en-US"/>
          </w:rPr>
          <w:t xml:space="preserve">adapter” </w:t>
        </w:r>
      </w:ins>
      <w:del w:id="353" w:author="CJ" w:date="2021-04-10T17:21:00Z">
        <w:r w:rsidR="00AE0899" w:rsidDel="009A5E93">
          <w:rPr>
            <w:sz w:val="24"/>
            <w:szCs w:val="24"/>
            <w:lang w:val="en-US"/>
          </w:rPr>
          <w:delText>which will be the</w:delText>
        </w:r>
      </w:del>
      <w:ins w:id="354" w:author="CJ" w:date="2021-04-10T17:21:00Z">
        <w:r w:rsidR="009A5E93">
          <w:rPr>
            <w:sz w:val="24"/>
            <w:szCs w:val="24"/>
            <w:lang w:val="en-US"/>
          </w:rPr>
          <w:t>to</w:t>
        </w:r>
      </w:ins>
      <w:r w:rsidR="00AE0899">
        <w:rPr>
          <w:sz w:val="24"/>
          <w:szCs w:val="24"/>
          <w:lang w:val="en-US"/>
        </w:rPr>
        <w:t xml:space="preserve"> link </w:t>
      </w:r>
      <w:del w:id="355" w:author="CJ" w:date="2021-04-10T17:21:00Z">
        <w:r w:rsidR="00AE0899" w:rsidDel="009A5E93">
          <w:rPr>
            <w:sz w:val="24"/>
            <w:szCs w:val="24"/>
            <w:lang w:val="en-US"/>
          </w:rPr>
          <w:delText xml:space="preserve">between </w:delText>
        </w:r>
      </w:del>
      <w:r w:rsidR="00AE0899">
        <w:rPr>
          <w:sz w:val="24"/>
          <w:szCs w:val="24"/>
          <w:lang w:val="en-US"/>
        </w:rPr>
        <w:t xml:space="preserve">the layout and the </w:t>
      </w:r>
      <w:proofErr w:type="spellStart"/>
      <w:r w:rsidR="00AE0899">
        <w:rPr>
          <w:sz w:val="24"/>
          <w:szCs w:val="24"/>
          <w:lang w:val="en-US"/>
        </w:rPr>
        <w:t>recyclerview</w:t>
      </w:r>
      <w:proofErr w:type="spellEnd"/>
      <w:r w:rsidR="00AE0899">
        <w:rPr>
          <w:sz w:val="24"/>
          <w:szCs w:val="24"/>
          <w:lang w:val="en-US"/>
        </w:rPr>
        <w:t>.</w:t>
      </w:r>
    </w:p>
    <w:p w14:paraId="2278DD34" w14:textId="28A40608" w:rsidR="00AE0899" w:rsidDel="00B92043" w:rsidRDefault="00AE0899">
      <w:pPr>
        <w:jc w:val="both"/>
        <w:rPr>
          <w:del w:id="356" w:author="CJ" w:date="2021-04-10T17:50:00Z"/>
          <w:sz w:val="24"/>
          <w:szCs w:val="24"/>
          <w:lang w:val="en-US"/>
        </w:rPr>
        <w:pPrChange w:id="357" w:author="CJ" w:date="2021-04-10T10:02:00Z">
          <w:pPr/>
        </w:pPrChange>
      </w:pPr>
    </w:p>
    <w:p w14:paraId="1EC18872" w14:textId="037C5B56" w:rsidR="00D12A1F" w:rsidDel="00B92043" w:rsidRDefault="00AE0899">
      <w:pPr>
        <w:ind w:firstLine="708"/>
        <w:jc w:val="both"/>
        <w:rPr>
          <w:del w:id="358" w:author="CJ" w:date="2021-04-10T17:50:00Z"/>
          <w:sz w:val="24"/>
          <w:szCs w:val="24"/>
          <w:lang w:val="en-US"/>
        </w:rPr>
        <w:pPrChange w:id="359" w:author="CJ" w:date="2021-04-10T17:36:00Z">
          <w:pPr/>
        </w:pPrChange>
      </w:pPr>
      <w:r>
        <w:rPr>
          <w:sz w:val="24"/>
          <w:szCs w:val="24"/>
          <w:lang w:val="en-US"/>
        </w:rPr>
        <w:t xml:space="preserve">The layout was the easiest part of the app because it was just an XML </w:t>
      </w:r>
      <w:commentRangeStart w:id="360"/>
      <w:del w:id="361" w:author="Manon Jct" w:date="2021-04-10T18:49:00Z">
        <w:r w:rsidDel="005C344E">
          <w:rPr>
            <w:sz w:val="24"/>
            <w:szCs w:val="24"/>
            <w:lang w:val="en-US"/>
          </w:rPr>
          <w:delText>part</w:delText>
        </w:r>
        <w:commentRangeEnd w:id="360"/>
        <w:r w:rsidR="00C102C9" w:rsidDel="005C344E">
          <w:rPr>
            <w:rStyle w:val="Marquedecommentaire"/>
          </w:rPr>
          <w:commentReference w:id="360"/>
        </w:r>
      </w:del>
      <w:ins w:id="362" w:author="Manon Jct" w:date="2021-04-10T18:49:00Z">
        <w:r w:rsidR="005C344E">
          <w:rPr>
            <w:sz w:val="24"/>
            <w:szCs w:val="24"/>
            <w:lang w:val="en-US"/>
          </w:rPr>
          <w:t>program</w:t>
        </w:r>
      </w:ins>
      <w:r>
        <w:rPr>
          <w:sz w:val="24"/>
          <w:szCs w:val="24"/>
          <w:lang w:val="en-US"/>
        </w:rPr>
        <w:t xml:space="preserve">. But I </w:t>
      </w:r>
      <w:ins w:id="363" w:author="CJ" w:date="2021-04-10T17:38:00Z">
        <w:r w:rsidR="00C102C9">
          <w:rPr>
            <w:sz w:val="24"/>
            <w:szCs w:val="24"/>
            <w:lang w:val="en-US"/>
          </w:rPr>
          <w:t>s</w:t>
        </w:r>
      </w:ins>
      <w:ins w:id="364" w:author="CJ" w:date="2021-04-10T17:39:00Z">
        <w:r w:rsidR="00C102C9">
          <w:rPr>
            <w:sz w:val="24"/>
            <w:szCs w:val="24"/>
            <w:lang w:val="en-US"/>
          </w:rPr>
          <w:t>pent much more time to the understand the “recycler View”</w:t>
        </w:r>
      </w:ins>
      <w:del w:id="365" w:author="CJ" w:date="2021-04-10T17:39:00Z">
        <w:r w:rsidDel="00C102C9">
          <w:rPr>
            <w:sz w:val="24"/>
            <w:szCs w:val="24"/>
            <w:lang w:val="en-US"/>
          </w:rPr>
          <w:delText>have taken my time to r</w:delText>
        </w:r>
      </w:del>
      <w:ins w:id="366" w:author="CJ" w:date="2021-04-10T17:39:00Z">
        <w:r w:rsidR="00C102C9">
          <w:rPr>
            <w:sz w:val="24"/>
            <w:szCs w:val="24"/>
            <w:lang w:val="en-US"/>
          </w:rPr>
          <w:t xml:space="preserve"> </w:t>
        </w:r>
      </w:ins>
      <w:ins w:id="367" w:author="CJ" w:date="2021-04-10T17:40:00Z">
        <w:r w:rsidR="00C102C9">
          <w:rPr>
            <w:sz w:val="24"/>
            <w:szCs w:val="24"/>
            <w:lang w:val="en-US"/>
          </w:rPr>
          <w:t>how it works and what information it will have to provide</w:t>
        </w:r>
      </w:ins>
      <w:del w:id="368" w:author="CJ" w:date="2021-04-10T17:39:00Z">
        <w:r w:rsidDel="00C102C9">
          <w:rPr>
            <w:sz w:val="24"/>
            <w:szCs w:val="24"/>
            <w:lang w:val="en-US"/>
          </w:rPr>
          <w:delText xml:space="preserve">ealy understand </w:delText>
        </w:r>
      </w:del>
      <w:del w:id="369" w:author="CJ" w:date="2021-04-10T17:40:00Z">
        <w:r w:rsidDel="00C102C9">
          <w:rPr>
            <w:sz w:val="24"/>
            <w:szCs w:val="24"/>
            <w:lang w:val="en-US"/>
          </w:rPr>
          <w:delText xml:space="preserve">what </w:delText>
        </w:r>
      </w:del>
      <w:del w:id="370" w:author="CJ" w:date="2021-04-10T17:39:00Z">
        <w:r w:rsidDel="00C102C9">
          <w:rPr>
            <w:sz w:val="24"/>
            <w:szCs w:val="24"/>
            <w:lang w:val="en-US"/>
          </w:rPr>
          <w:delText xml:space="preserve">the recycler View </w:delText>
        </w:r>
      </w:del>
      <w:del w:id="371" w:author="CJ" w:date="2021-04-10T17:40:00Z">
        <w:r w:rsidDel="00C102C9">
          <w:rPr>
            <w:sz w:val="24"/>
            <w:szCs w:val="24"/>
            <w:lang w:val="en-US"/>
          </w:rPr>
          <w:delText>had to do</w:delText>
        </w:r>
      </w:del>
      <w:r>
        <w:rPr>
          <w:sz w:val="24"/>
          <w:szCs w:val="24"/>
          <w:lang w:val="en-US"/>
        </w:rPr>
        <w:t xml:space="preserve">. Thus, </w:t>
      </w:r>
      <w:r w:rsidR="008B2A6D">
        <w:rPr>
          <w:sz w:val="24"/>
          <w:szCs w:val="24"/>
          <w:lang w:val="en-US"/>
        </w:rPr>
        <w:t xml:space="preserve">I </w:t>
      </w:r>
      <w:del w:id="372" w:author="CJ" w:date="2021-04-10T17:40:00Z">
        <w:r w:rsidR="008B2A6D" w:rsidDel="00C102C9">
          <w:rPr>
            <w:sz w:val="24"/>
            <w:szCs w:val="24"/>
            <w:lang w:val="en-US"/>
          </w:rPr>
          <w:delText xml:space="preserve">have </w:delText>
        </w:r>
      </w:del>
      <w:r w:rsidR="008B2A6D">
        <w:rPr>
          <w:sz w:val="24"/>
          <w:szCs w:val="24"/>
          <w:lang w:val="en-US"/>
        </w:rPr>
        <w:t>created a</w:t>
      </w:r>
      <w:ins w:id="373" w:author="CJ" w:date="2021-04-10T17:40:00Z">
        <w:r w:rsidR="00C102C9">
          <w:rPr>
            <w:sz w:val="24"/>
            <w:szCs w:val="24"/>
            <w:lang w:val="en-US"/>
          </w:rPr>
          <w:t>n</w:t>
        </w:r>
      </w:ins>
      <w:r w:rsidR="008B2A6D">
        <w:rPr>
          <w:sz w:val="24"/>
          <w:szCs w:val="24"/>
          <w:lang w:val="en-US"/>
        </w:rPr>
        <w:t xml:space="preserve"> adapter class and a “</w:t>
      </w:r>
      <w:del w:id="374" w:author="CJ" w:date="2021-04-10T17:41:00Z">
        <w:r w:rsidR="008B2A6D" w:rsidDel="00B92043">
          <w:rPr>
            <w:sz w:val="24"/>
            <w:szCs w:val="24"/>
            <w:lang w:val="en-US"/>
          </w:rPr>
          <w:delText xml:space="preserve">sub </w:delText>
        </w:r>
      </w:del>
      <w:ins w:id="375" w:author="CJ" w:date="2021-04-10T17:41:00Z">
        <w:r w:rsidR="00B92043">
          <w:rPr>
            <w:sz w:val="24"/>
            <w:szCs w:val="24"/>
            <w:lang w:val="en-US"/>
          </w:rPr>
          <w:t>sub-</w:t>
        </w:r>
      </w:ins>
      <w:r w:rsidR="008B2A6D">
        <w:rPr>
          <w:sz w:val="24"/>
          <w:szCs w:val="24"/>
          <w:lang w:val="en-US"/>
        </w:rPr>
        <w:t xml:space="preserve">class” named </w:t>
      </w:r>
      <w:ins w:id="376" w:author="CJ" w:date="2021-04-10T17:41:00Z">
        <w:r w:rsidR="00B92043">
          <w:rPr>
            <w:sz w:val="24"/>
            <w:szCs w:val="24"/>
            <w:lang w:val="en-US"/>
          </w:rPr>
          <w:t>“</w:t>
        </w:r>
      </w:ins>
      <w:proofErr w:type="spellStart"/>
      <w:r w:rsidR="008B2A6D">
        <w:rPr>
          <w:sz w:val="24"/>
          <w:szCs w:val="24"/>
          <w:lang w:val="en-US"/>
        </w:rPr>
        <w:t>MyView</w:t>
      </w:r>
      <w:proofErr w:type="spellEnd"/>
      <w:r w:rsidR="008B2A6D">
        <w:rPr>
          <w:sz w:val="24"/>
          <w:szCs w:val="24"/>
          <w:lang w:val="en-US"/>
        </w:rPr>
        <w:t xml:space="preserve"> </w:t>
      </w:r>
      <w:ins w:id="377" w:author="CJ" w:date="2021-04-10T17:41:00Z">
        <w:r w:rsidR="00B92043">
          <w:rPr>
            <w:sz w:val="24"/>
            <w:szCs w:val="24"/>
            <w:lang w:val="en-US"/>
          </w:rPr>
          <w:t>“</w:t>
        </w:r>
      </w:ins>
      <w:r w:rsidR="008B2A6D">
        <w:rPr>
          <w:sz w:val="24"/>
          <w:szCs w:val="24"/>
          <w:lang w:val="en-US"/>
        </w:rPr>
        <w:t>. This sub</w:t>
      </w:r>
      <w:ins w:id="378" w:author="CJ" w:date="2021-04-10T17:41:00Z">
        <w:r w:rsidR="00B92043">
          <w:rPr>
            <w:sz w:val="24"/>
            <w:szCs w:val="24"/>
            <w:lang w:val="en-US"/>
          </w:rPr>
          <w:t>-</w:t>
        </w:r>
      </w:ins>
      <w:del w:id="379" w:author="CJ" w:date="2021-04-10T17:41:00Z">
        <w:r w:rsidR="008B2A6D" w:rsidDel="00B92043">
          <w:rPr>
            <w:sz w:val="24"/>
            <w:szCs w:val="24"/>
            <w:lang w:val="en-US"/>
          </w:rPr>
          <w:delText xml:space="preserve"> </w:delText>
        </w:r>
      </w:del>
      <w:r w:rsidR="008B2A6D">
        <w:rPr>
          <w:sz w:val="24"/>
          <w:szCs w:val="24"/>
          <w:lang w:val="en-US"/>
        </w:rPr>
        <w:t xml:space="preserve">class </w:t>
      </w:r>
      <w:del w:id="380" w:author="CJ" w:date="2021-04-10T17:42:00Z">
        <w:r w:rsidR="008B2A6D" w:rsidDel="00B92043">
          <w:rPr>
            <w:sz w:val="24"/>
            <w:szCs w:val="24"/>
            <w:lang w:val="en-US"/>
          </w:rPr>
          <w:delText xml:space="preserve">is </w:delText>
        </w:r>
      </w:del>
      <w:ins w:id="381" w:author="CJ" w:date="2021-04-10T17:42:00Z">
        <w:r w:rsidR="00B92043">
          <w:rPr>
            <w:sz w:val="24"/>
            <w:szCs w:val="24"/>
            <w:lang w:val="en-US"/>
          </w:rPr>
          <w:t xml:space="preserve">allows </w:t>
        </w:r>
      </w:ins>
      <w:r w:rsidR="008B2A6D">
        <w:rPr>
          <w:sz w:val="24"/>
          <w:szCs w:val="24"/>
          <w:lang w:val="en-US"/>
        </w:rPr>
        <w:t>to</w:t>
      </w:r>
      <w:del w:id="382" w:author="CJ" w:date="2021-04-10T17:42:00Z">
        <w:r w:rsidR="00B343AB" w:rsidDel="00B92043">
          <w:rPr>
            <w:sz w:val="24"/>
            <w:szCs w:val="24"/>
            <w:lang w:val="en-US"/>
          </w:rPr>
          <w:delText>/for</w:delText>
        </w:r>
      </w:del>
      <w:r w:rsidR="008B2A6D">
        <w:rPr>
          <w:sz w:val="24"/>
          <w:szCs w:val="24"/>
          <w:lang w:val="en-US"/>
        </w:rPr>
        <w:t xml:space="preserve"> pick</w:t>
      </w:r>
      <w:del w:id="383" w:author="CJ" w:date="2021-04-10T17:42:00Z">
        <w:r w:rsidR="00B343AB" w:rsidDel="00B92043">
          <w:rPr>
            <w:sz w:val="24"/>
            <w:szCs w:val="24"/>
            <w:lang w:val="en-US"/>
          </w:rPr>
          <w:delText>/ing</w:delText>
        </w:r>
      </w:del>
      <w:r w:rsidR="008B2A6D">
        <w:rPr>
          <w:sz w:val="24"/>
          <w:szCs w:val="24"/>
          <w:lang w:val="en-US"/>
        </w:rPr>
        <w:t xml:space="preserve"> up each element </w:t>
      </w:r>
      <w:commentRangeStart w:id="384"/>
      <w:del w:id="385" w:author="Manon Jct" w:date="2021-04-10T18:49:00Z">
        <w:r w:rsidR="008B2A6D" w:rsidDel="005C344E">
          <w:rPr>
            <w:sz w:val="24"/>
            <w:szCs w:val="24"/>
            <w:lang w:val="en-US"/>
          </w:rPr>
          <w:delText>of</w:delText>
        </w:r>
        <w:commentRangeEnd w:id="384"/>
        <w:r w:rsidR="00B92043" w:rsidDel="005C344E">
          <w:rPr>
            <w:rStyle w:val="Marquedecommentaire"/>
          </w:rPr>
          <w:commentReference w:id="384"/>
        </w:r>
        <w:r w:rsidR="008B2A6D" w:rsidDel="005C344E">
          <w:rPr>
            <w:sz w:val="24"/>
            <w:szCs w:val="24"/>
            <w:lang w:val="en-US"/>
          </w:rPr>
          <w:delText xml:space="preserve"> </w:delText>
        </w:r>
      </w:del>
      <w:ins w:id="386" w:author="Manon Jct" w:date="2021-04-10T18:49:00Z">
        <w:r w:rsidR="005C344E">
          <w:rPr>
            <w:sz w:val="24"/>
            <w:szCs w:val="24"/>
            <w:lang w:val="en-US"/>
          </w:rPr>
          <w:t>from</w:t>
        </w:r>
        <w:r w:rsidR="005C344E">
          <w:rPr>
            <w:sz w:val="24"/>
            <w:szCs w:val="24"/>
            <w:lang w:val="en-US"/>
          </w:rPr>
          <w:t xml:space="preserve"> </w:t>
        </w:r>
      </w:ins>
      <w:r w:rsidR="008B2A6D">
        <w:rPr>
          <w:sz w:val="24"/>
          <w:szCs w:val="24"/>
          <w:lang w:val="en-US"/>
        </w:rPr>
        <w:t xml:space="preserve">my layout. Then, </w:t>
      </w:r>
      <w:del w:id="387" w:author="CJ" w:date="2021-04-10T17:43:00Z">
        <w:r w:rsidR="008B2A6D" w:rsidDel="00B92043">
          <w:rPr>
            <w:sz w:val="24"/>
            <w:szCs w:val="24"/>
            <w:lang w:val="en-US"/>
          </w:rPr>
          <w:delText xml:space="preserve">we use </w:delText>
        </w:r>
      </w:del>
      <w:r w:rsidR="008B2A6D">
        <w:rPr>
          <w:sz w:val="24"/>
          <w:szCs w:val="24"/>
          <w:lang w:val="en-US"/>
        </w:rPr>
        <w:t xml:space="preserve">these </w:t>
      </w:r>
      <w:ins w:id="388" w:author="CJ" w:date="2021-04-10T17:43:00Z">
        <w:r w:rsidR="00B92043">
          <w:rPr>
            <w:sz w:val="24"/>
            <w:szCs w:val="24"/>
            <w:lang w:val="en-US"/>
          </w:rPr>
          <w:t xml:space="preserve">selected </w:t>
        </w:r>
      </w:ins>
      <w:r w:rsidR="008B2A6D">
        <w:rPr>
          <w:sz w:val="24"/>
          <w:szCs w:val="24"/>
          <w:lang w:val="en-US"/>
        </w:rPr>
        <w:t xml:space="preserve">elements </w:t>
      </w:r>
      <w:ins w:id="389" w:author="CJ" w:date="2021-04-10T17:43:00Z">
        <w:r w:rsidR="00B92043">
          <w:rPr>
            <w:sz w:val="24"/>
            <w:szCs w:val="24"/>
            <w:lang w:val="en-US"/>
          </w:rPr>
          <w:t xml:space="preserve">are used </w:t>
        </w:r>
      </w:ins>
      <w:r w:rsidR="008B2A6D">
        <w:rPr>
          <w:sz w:val="24"/>
          <w:szCs w:val="24"/>
          <w:lang w:val="en-US"/>
        </w:rPr>
        <w:t xml:space="preserve">in my “main” class. Thanks to this </w:t>
      </w:r>
      <w:del w:id="390" w:author="CJ" w:date="2021-04-10T17:44:00Z">
        <w:r w:rsidR="008B2A6D" w:rsidDel="00B92043">
          <w:rPr>
            <w:sz w:val="24"/>
            <w:szCs w:val="24"/>
            <w:lang w:val="en-US"/>
          </w:rPr>
          <w:delText xml:space="preserve">sub </w:delText>
        </w:r>
      </w:del>
      <w:ins w:id="391" w:author="CJ" w:date="2021-04-10T17:44:00Z">
        <w:r w:rsidR="00B92043">
          <w:rPr>
            <w:sz w:val="24"/>
            <w:szCs w:val="24"/>
            <w:lang w:val="en-US"/>
          </w:rPr>
          <w:t>sub-</w:t>
        </w:r>
      </w:ins>
      <w:r w:rsidR="008B2A6D">
        <w:rPr>
          <w:sz w:val="24"/>
          <w:szCs w:val="24"/>
          <w:lang w:val="en-US"/>
        </w:rPr>
        <w:t>class, I can set each element of my layout with the element</w:t>
      </w:r>
      <w:r w:rsidR="00B343AB">
        <w:rPr>
          <w:sz w:val="24"/>
          <w:szCs w:val="24"/>
          <w:lang w:val="en-US"/>
        </w:rPr>
        <w:t>s</w:t>
      </w:r>
      <w:r w:rsidR="008B2A6D">
        <w:rPr>
          <w:sz w:val="24"/>
          <w:szCs w:val="24"/>
          <w:lang w:val="en-US"/>
        </w:rPr>
        <w:t xml:space="preserve"> of my array. Moreover, I </w:t>
      </w:r>
      <w:del w:id="392" w:author="CJ" w:date="2021-04-10T17:46:00Z">
        <w:r w:rsidR="008B2A6D" w:rsidDel="00B92043">
          <w:rPr>
            <w:sz w:val="24"/>
            <w:szCs w:val="24"/>
            <w:lang w:val="en-US"/>
          </w:rPr>
          <w:delText xml:space="preserve">have </w:delText>
        </w:r>
      </w:del>
      <w:r w:rsidR="008B2A6D">
        <w:rPr>
          <w:sz w:val="24"/>
          <w:szCs w:val="24"/>
          <w:lang w:val="en-US"/>
        </w:rPr>
        <w:t xml:space="preserve">created a “clickable” layout </w:t>
      </w:r>
      <w:r w:rsidR="00B343AB">
        <w:rPr>
          <w:sz w:val="24"/>
          <w:szCs w:val="24"/>
          <w:lang w:val="en-US"/>
        </w:rPr>
        <w:t>for the user</w:t>
      </w:r>
      <w:del w:id="393" w:author="CJ" w:date="2021-04-10T17:46:00Z">
        <w:r w:rsidR="00B343AB" w:rsidDel="00B92043">
          <w:rPr>
            <w:sz w:val="24"/>
            <w:szCs w:val="24"/>
            <w:lang w:val="en-US"/>
          </w:rPr>
          <w:delText xml:space="preserve">. </w:delText>
        </w:r>
      </w:del>
      <w:ins w:id="394" w:author="CJ" w:date="2021-04-10T17:46:00Z">
        <w:r w:rsidR="00B92043">
          <w:rPr>
            <w:sz w:val="24"/>
            <w:szCs w:val="24"/>
            <w:lang w:val="en-US"/>
          </w:rPr>
          <w:t xml:space="preserve"> :</w:t>
        </w:r>
      </w:ins>
      <w:del w:id="395" w:author="CJ" w:date="2021-04-10T17:46:00Z">
        <w:r w:rsidR="00B343AB" w:rsidDel="00B92043">
          <w:rPr>
            <w:sz w:val="24"/>
            <w:szCs w:val="24"/>
            <w:lang w:val="en-US"/>
          </w:rPr>
          <w:delText>W</w:delText>
        </w:r>
      </w:del>
      <w:ins w:id="396" w:author="CJ" w:date="2021-04-10T17:46:00Z">
        <w:r w:rsidR="00B92043">
          <w:rPr>
            <w:sz w:val="24"/>
            <w:szCs w:val="24"/>
            <w:lang w:val="en-US"/>
          </w:rPr>
          <w:t xml:space="preserve"> w</w:t>
        </w:r>
      </w:ins>
      <w:r w:rsidR="00B343AB">
        <w:rPr>
          <w:sz w:val="24"/>
          <w:szCs w:val="24"/>
          <w:lang w:val="en-US"/>
        </w:rPr>
        <w:t xml:space="preserve">hen he clicked on one of these layout, he </w:t>
      </w:r>
      <w:del w:id="397" w:author="CJ" w:date="2021-04-10T17:46:00Z">
        <w:r w:rsidR="00B343AB" w:rsidDel="00B92043">
          <w:rPr>
            <w:sz w:val="24"/>
            <w:szCs w:val="24"/>
            <w:lang w:val="en-US"/>
          </w:rPr>
          <w:delText xml:space="preserve">have </w:delText>
        </w:r>
      </w:del>
      <w:ins w:id="398" w:author="CJ" w:date="2021-04-10T17:46:00Z">
        <w:r w:rsidR="00B92043">
          <w:rPr>
            <w:sz w:val="24"/>
            <w:szCs w:val="24"/>
            <w:lang w:val="en-US"/>
          </w:rPr>
          <w:t xml:space="preserve">has </w:t>
        </w:r>
      </w:ins>
      <w:r w:rsidR="00B343AB">
        <w:rPr>
          <w:sz w:val="24"/>
          <w:szCs w:val="24"/>
          <w:lang w:val="en-US"/>
        </w:rPr>
        <w:t>access</w:t>
      </w:r>
      <w:del w:id="399" w:author="CJ" w:date="2021-04-10T17:46:00Z">
        <w:r w:rsidR="00B343AB" w:rsidDel="00B92043">
          <w:rPr>
            <w:sz w:val="24"/>
            <w:szCs w:val="24"/>
            <w:lang w:val="en-US"/>
          </w:rPr>
          <w:delText>e</w:delText>
        </w:r>
      </w:del>
      <w:r w:rsidR="008B2A6D">
        <w:rPr>
          <w:sz w:val="24"/>
          <w:szCs w:val="24"/>
          <w:lang w:val="en-US"/>
        </w:rPr>
        <w:t xml:space="preserve"> </w:t>
      </w:r>
      <w:r w:rsidR="00B343AB">
        <w:rPr>
          <w:sz w:val="24"/>
          <w:szCs w:val="24"/>
          <w:lang w:val="en-US"/>
        </w:rPr>
        <w:t xml:space="preserve">to more information. Once </w:t>
      </w:r>
      <w:del w:id="400" w:author="CJ" w:date="2021-04-10T17:47:00Z">
        <w:r w:rsidR="00B343AB" w:rsidDel="00B92043">
          <w:rPr>
            <w:sz w:val="24"/>
            <w:szCs w:val="24"/>
            <w:lang w:val="en-US"/>
          </w:rPr>
          <w:delText xml:space="preserve">my </w:delText>
        </w:r>
      </w:del>
      <w:ins w:id="401" w:author="CJ" w:date="2021-04-10T17:47:00Z">
        <w:r w:rsidR="00B92043">
          <w:rPr>
            <w:sz w:val="24"/>
            <w:szCs w:val="24"/>
            <w:lang w:val="en-US"/>
          </w:rPr>
          <w:t xml:space="preserve">the </w:t>
        </w:r>
      </w:ins>
      <w:r w:rsidR="00B343AB">
        <w:rPr>
          <w:sz w:val="24"/>
          <w:szCs w:val="24"/>
          <w:lang w:val="en-US"/>
        </w:rPr>
        <w:t xml:space="preserve">adapter </w:t>
      </w:r>
      <w:ins w:id="402" w:author="CJ" w:date="2021-04-10T17:49:00Z">
        <w:r w:rsidR="00B92043">
          <w:rPr>
            <w:sz w:val="24"/>
            <w:szCs w:val="24"/>
            <w:lang w:val="en-US"/>
          </w:rPr>
          <w:t>wa</w:t>
        </w:r>
      </w:ins>
      <w:ins w:id="403" w:author="CJ" w:date="2021-04-10T17:47:00Z">
        <w:r w:rsidR="00B92043">
          <w:rPr>
            <w:sz w:val="24"/>
            <w:szCs w:val="24"/>
            <w:lang w:val="en-US"/>
          </w:rPr>
          <w:t xml:space="preserve">s </w:t>
        </w:r>
      </w:ins>
      <w:r w:rsidR="00B343AB">
        <w:rPr>
          <w:sz w:val="24"/>
          <w:szCs w:val="24"/>
          <w:lang w:val="en-US"/>
        </w:rPr>
        <w:t xml:space="preserve">finished, I had just to call it in my Recycler view activity to add each data in this </w:t>
      </w:r>
      <w:proofErr w:type="spellStart"/>
      <w:r w:rsidR="00B343AB">
        <w:rPr>
          <w:sz w:val="24"/>
          <w:szCs w:val="24"/>
          <w:lang w:val="en-US"/>
        </w:rPr>
        <w:t>RecyclerView</w:t>
      </w:r>
      <w:proofErr w:type="spellEnd"/>
      <w:r w:rsidR="00B343AB">
        <w:rPr>
          <w:sz w:val="24"/>
          <w:szCs w:val="24"/>
          <w:lang w:val="en-US"/>
        </w:rPr>
        <w:t>.</w:t>
      </w:r>
      <w:ins w:id="404" w:author="CJ" w:date="2021-04-10T17:50:00Z">
        <w:r w:rsidR="00B92043">
          <w:rPr>
            <w:sz w:val="24"/>
            <w:szCs w:val="24"/>
            <w:lang w:val="en-US"/>
          </w:rPr>
          <w:t xml:space="preserve"> Similar steps were applied to build the </w:t>
        </w:r>
      </w:ins>
      <w:ins w:id="405" w:author="CJ" w:date="2021-04-10T17:51:00Z">
        <w:r w:rsidR="00550019">
          <w:rPr>
            <w:sz w:val="24"/>
            <w:szCs w:val="24"/>
            <w:lang w:val="en-US"/>
          </w:rPr>
          <w:t>“</w:t>
        </w:r>
      </w:ins>
    </w:p>
    <w:p w14:paraId="2BC2E7F7" w14:textId="72AA251F" w:rsidR="00B343AB" w:rsidRDefault="00746D30">
      <w:pPr>
        <w:ind w:firstLine="708"/>
        <w:jc w:val="both"/>
        <w:rPr>
          <w:sz w:val="24"/>
          <w:szCs w:val="24"/>
          <w:lang w:val="en-US"/>
        </w:rPr>
        <w:pPrChange w:id="406" w:author="CJ" w:date="2021-04-10T17:50:00Z">
          <w:pPr/>
        </w:pPrChange>
      </w:pPr>
      <w:del w:id="407" w:author="CJ" w:date="2021-04-10T17:50:00Z">
        <w:r w:rsidDel="00B92043">
          <w:rPr>
            <w:sz w:val="24"/>
            <w:szCs w:val="24"/>
            <w:lang w:val="en-US"/>
          </w:rPr>
          <w:delText xml:space="preserve">I have do the same thing for the </w:delText>
        </w:r>
      </w:del>
      <w:r>
        <w:rPr>
          <w:sz w:val="24"/>
          <w:szCs w:val="24"/>
          <w:lang w:val="en-US"/>
        </w:rPr>
        <w:t>French to English</w:t>
      </w:r>
      <w:ins w:id="408" w:author="CJ" w:date="2021-04-10T17:51:00Z">
        <w:r w:rsidR="00550019">
          <w:rPr>
            <w:sz w:val="24"/>
            <w:szCs w:val="24"/>
            <w:lang w:val="en-US"/>
          </w:rPr>
          <w:t>”</w:t>
        </w:r>
      </w:ins>
      <w:r>
        <w:rPr>
          <w:sz w:val="24"/>
          <w:szCs w:val="24"/>
          <w:lang w:val="en-US"/>
        </w:rPr>
        <w:t xml:space="preserve"> </w:t>
      </w:r>
      <w:del w:id="409" w:author="CJ" w:date="2021-04-10T17:51:00Z">
        <w:r w:rsidDel="00550019">
          <w:rPr>
            <w:sz w:val="24"/>
            <w:szCs w:val="24"/>
            <w:lang w:val="en-US"/>
          </w:rPr>
          <w:delText xml:space="preserve">word </w:delText>
        </w:r>
      </w:del>
      <w:r>
        <w:rPr>
          <w:sz w:val="24"/>
          <w:szCs w:val="24"/>
          <w:lang w:val="en-US"/>
        </w:rPr>
        <w:t>activity.</w:t>
      </w:r>
    </w:p>
    <w:p w14:paraId="44858F83" w14:textId="045F1319" w:rsidR="00746D30" w:rsidDel="00550019" w:rsidRDefault="00746D30">
      <w:pPr>
        <w:jc w:val="both"/>
        <w:rPr>
          <w:del w:id="410" w:author="CJ" w:date="2021-04-10T17:51:00Z"/>
          <w:sz w:val="24"/>
          <w:szCs w:val="24"/>
          <w:lang w:val="en-US"/>
        </w:rPr>
        <w:pPrChange w:id="411" w:author="CJ" w:date="2021-04-10T10:02:00Z">
          <w:pPr/>
        </w:pPrChange>
      </w:pPr>
    </w:p>
    <w:p w14:paraId="44D9FB8C" w14:textId="707F12C9" w:rsidR="001243C0" w:rsidDel="00502A14" w:rsidRDefault="00746D30">
      <w:pPr>
        <w:ind w:firstLine="708"/>
        <w:jc w:val="both"/>
        <w:rPr>
          <w:del w:id="412" w:author="CJ" w:date="2021-04-10T18:08:00Z"/>
          <w:sz w:val="24"/>
          <w:szCs w:val="24"/>
          <w:lang w:val="en-US"/>
        </w:rPr>
        <w:pPrChange w:id="413" w:author="CJ" w:date="2021-04-10T17:51:00Z">
          <w:pPr/>
        </w:pPrChange>
      </w:pPr>
      <w:r>
        <w:rPr>
          <w:sz w:val="24"/>
          <w:szCs w:val="24"/>
          <w:lang w:val="en-US"/>
        </w:rPr>
        <w:t xml:space="preserve">The </w:t>
      </w:r>
      <w:ins w:id="414" w:author="CJ" w:date="2021-04-10T17:53:00Z">
        <w:r w:rsidR="00550019">
          <w:rPr>
            <w:sz w:val="24"/>
            <w:szCs w:val="24"/>
            <w:lang w:val="en-US"/>
          </w:rPr>
          <w:t>second part of the application</w:t>
        </w:r>
      </w:ins>
      <w:ins w:id="415" w:author="CJ" w:date="2021-04-10T17:54:00Z">
        <w:r w:rsidR="00550019">
          <w:rPr>
            <w:sz w:val="24"/>
            <w:szCs w:val="24"/>
            <w:lang w:val="en-US"/>
          </w:rPr>
          <w:t xml:space="preserve"> </w:t>
        </w:r>
      </w:ins>
      <w:del w:id="416" w:author="CJ" w:date="2021-04-10T17:54:00Z">
        <w:r w:rsidDel="00550019">
          <w:rPr>
            <w:sz w:val="24"/>
            <w:szCs w:val="24"/>
            <w:lang w:val="en-US"/>
          </w:rPr>
          <w:delText xml:space="preserve">next step </w:delText>
        </w:r>
      </w:del>
      <w:r>
        <w:rPr>
          <w:sz w:val="24"/>
          <w:szCs w:val="24"/>
          <w:lang w:val="en-US"/>
        </w:rPr>
        <w:t xml:space="preserve">was </w:t>
      </w:r>
      <w:ins w:id="417" w:author="CJ" w:date="2021-04-10T17:54:00Z">
        <w:r w:rsidR="00550019">
          <w:rPr>
            <w:sz w:val="24"/>
            <w:szCs w:val="24"/>
            <w:lang w:val="en-US"/>
          </w:rPr>
          <w:t xml:space="preserve">created </w:t>
        </w:r>
      </w:ins>
      <w:r>
        <w:rPr>
          <w:sz w:val="24"/>
          <w:szCs w:val="24"/>
          <w:lang w:val="en-US"/>
        </w:rPr>
        <w:t xml:space="preserve">to give </w:t>
      </w:r>
      <w:ins w:id="418" w:author="CJ" w:date="2021-04-10T17:54:00Z">
        <w:r w:rsidR="00550019">
          <w:rPr>
            <w:sz w:val="24"/>
            <w:szCs w:val="24"/>
            <w:lang w:val="en-US"/>
          </w:rPr>
          <w:t>user</w:t>
        </w:r>
      </w:ins>
      <w:ins w:id="419" w:author="CJ" w:date="2021-04-10T17:55:00Z">
        <w:r w:rsidR="00550019">
          <w:rPr>
            <w:sz w:val="24"/>
            <w:szCs w:val="24"/>
            <w:lang w:val="en-US"/>
          </w:rPr>
          <w:t>s</w:t>
        </w:r>
      </w:ins>
      <w:ins w:id="420" w:author="CJ" w:date="2021-04-10T17:54:00Z">
        <w:r w:rsidR="00550019">
          <w:rPr>
            <w:sz w:val="24"/>
            <w:szCs w:val="24"/>
            <w:lang w:val="en-US"/>
          </w:rPr>
          <w:t xml:space="preserve"> </w:t>
        </w:r>
      </w:ins>
      <w:r>
        <w:rPr>
          <w:sz w:val="24"/>
          <w:szCs w:val="24"/>
          <w:lang w:val="en-US"/>
        </w:rPr>
        <w:t xml:space="preserve">the </w:t>
      </w:r>
      <w:del w:id="421" w:author="CJ" w:date="2021-04-10T17:54:00Z">
        <w:r w:rsidDel="00550019">
          <w:rPr>
            <w:sz w:val="24"/>
            <w:szCs w:val="24"/>
            <w:lang w:val="en-US"/>
          </w:rPr>
          <w:delText>possibility to user</w:delText>
        </w:r>
      </w:del>
      <w:ins w:id="422" w:author="CJ" w:date="2021-04-10T17:54:00Z">
        <w:r w:rsidR="00550019">
          <w:rPr>
            <w:sz w:val="24"/>
            <w:szCs w:val="24"/>
            <w:lang w:val="en-US"/>
          </w:rPr>
          <w:t>oppor</w:t>
        </w:r>
      </w:ins>
      <w:ins w:id="423" w:author="CJ" w:date="2021-04-10T17:55:00Z">
        <w:r w:rsidR="00550019">
          <w:rPr>
            <w:sz w:val="24"/>
            <w:szCs w:val="24"/>
            <w:lang w:val="en-US"/>
          </w:rPr>
          <w:t>tunity</w:t>
        </w:r>
      </w:ins>
      <w:r>
        <w:rPr>
          <w:sz w:val="24"/>
          <w:szCs w:val="24"/>
          <w:lang w:val="en-US"/>
        </w:rPr>
        <w:t xml:space="preserve"> to add </w:t>
      </w:r>
      <w:del w:id="424" w:author="CJ" w:date="2021-04-10T17:55:00Z">
        <w:r w:rsidR="001243C0" w:rsidDel="00550019">
          <w:rPr>
            <w:sz w:val="24"/>
            <w:szCs w:val="24"/>
            <w:lang w:val="en-US"/>
          </w:rPr>
          <w:delText>its</w:delText>
        </w:r>
        <w:r w:rsidDel="00550019">
          <w:rPr>
            <w:sz w:val="24"/>
            <w:szCs w:val="24"/>
            <w:lang w:val="en-US"/>
          </w:rPr>
          <w:delText xml:space="preserve"> </w:delText>
        </w:r>
      </w:del>
      <w:ins w:id="425" w:author="CJ" w:date="2021-04-10T17:55:00Z">
        <w:r w:rsidR="00550019">
          <w:rPr>
            <w:sz w:val="24"/>
            <w:szCs w:val="24"/>
            <w:lang w:val="en-US"/>
          </w:rPr>
          <w:t xml:space="preserve">their </w:t>
        </w:r>
      </w:ins>
      <w:r>
        <w:rPr>
          <w:sz w:val="24"/>
          <w:szCs w:val="24"/>
          <w:lang w:val="en-US"/>
        </w:rPr>
        <w:t xml:space="preserve">own words. </w:t>
      </w:r>
      <w:del w:id="426" w:author="CJ" w:date="2021-04-10T17:56:00Z">
        <w:r w:rsidDel="00550019">
          <w:rPr>
            <w:sz w:val="24"/>
            <w:szCs w:val="24"/>
            <w:lang w:val="en-US"/>
          </w:rPr>
          <w:delText>First</w:delText>
        </w:r>
      </w:del>
      <w:ins w:id="427" w:author="CJ" w:date="2021-04-10T17:56:00Z">
        <w:r w:rsidR="00550019">
          <w:rPr>
            <w:sz w:val="24"/>
            <w:szCs w:val="24"/>
            <w:lang w:val="en-US"/>
          </w:rPr>
          <w:t>At the beginning</w:t>
        </w:r>
      </w:ins>
      <w:r>
        <w:rPr>
          <w:sz w:val="24"/>
          <w:szCs w:val="24"/>
          <w:lang w:val="en-US"/>
        </w:rPr>
        <w:t xml:space="preserve">, </w:t>
      </w:r>
      <w:del w:id="428" w:author="CJ" w:date="2021-04-10T17:56:00Z">
        <w:r w:rsidDel="00550019">
          <w:rPr>
            <w:sz w:val="24"/>
            <w:szCs w:val="24"/>
            <w:lang w:val="en-US"/>
          </w:rPr>
          <w:delText xml:space="preserve">in the beginning, </w:delText>
        </w:r>
      </w:del>
      <w:r>
        <w:rPr>
          <w:sz w:val="24"/>
          <w:szCs w:val="24"/>
          <w:lang w:val="en-US"/>
        </w:rPr>
        <w:t xml:space="preserve">I </w:t>
      </w:r>
      <w:del w:id="429" w:author="CJ" w:date="2021-04-10T17:57:00Z">
        <w:r w:rsidR="001243C0" w:rsidDel="00550019">
          <w:rPr>
            <w:sz w:val="24"/>
            <w:szCs w:val="24"/>
            <w:lang w:val="en-US"/>
          </w:rPr>
          <w:delText xml:space="preserve">wanted </w:delText>
        </w:r>
      </w:del>
      <w:ins w:id="430" w:author="CJ" w:date="2021-04-10T17:57:00Z">
        <w:r w:rsidR="00550019">
          <w:rPr>
            <w:sz w:val="24"/>
            <w:szCs w:val="24"/>
            <w:lang w:val="en-US"/>
          </w:rPr>
          <w:t xml:space="preserve">imagined </w:t>
        </w:r>
      </w:ins>
      <w:del w:id="431" w:author="CJ" w:date="2021-04-10T17:57:00Z">
        <w:r w:rsidR="001243C0" w:rsidDel="00550019">
          <w:rPr>
            <w:sz w:val="24"/>
            <w:szCs w:val="24"/>
            <w:lang w:val="en-US"/>
          </w:rPr>
          <w:delText>to</w:delText>
        </w:r>
        <w:r w:rsidDel="00550019">
          <w:rPr>
            <w:sz w:val="24"/>
            <w:szCs w:val="24"/>
            <w:lang w:val="en-US"/>
          </w:rPr>
          <w:delText xml:space="preserve"> </w:delText>
        </w:r>
      </w:del>
      <w:r>
        <w:rPr>
          <w:sz w:val="24"/>
          <w:szCs w:val="24"/>
          <w:lang w:val="en-US"/>
        </w:rPr>
        <w:t>the user could add</w:t>
      </w:r>
      <w:r w:rsidR="001243C0">
        <w:rPr>
          <w:sz w:val="24"/>
          <w:szCs w:val="24"/>
          <w:lang w:val="en-US"/>
        </w:rPr>
        <w:t xml:space="preserve"> </w:t>
      </w:r>
      <w:del w:id="432" w:author="CJ" w:date="2021-04-10T17:57:00Z">
        <w:r w:rsidR="001243C0" w:rsidDel="00550019">
          <w:rPr>
            <w:sz w:val="24"/>
            <w:szCs w:val="24"/>
            <w:lang w:val="en-US"/>
          </w:rPr>
          <w:delText xml:space="preserve">its </w:delText>
        </w:r>
      </w:del>
      <w:ins w:id="433" w:author="CJ" w:date="2021-04-10T17:57:00Z">
        <w:r w:rsidR="00550019">
          <w:rPr>
            <w:sz w:val="24"/>
            <w:szCs w:val="24"/>
            <w:lang w:val="en-US"/>
          </w:rPr>
          <w:t xml:space="preserve">his </w:t>
        </w:r>
      </w:ins>
      <w:r w:rsidR="001243C0">
        <w:rPr>
          <w:sz w:val="24"/>
          <w:szCs w:val="24"/>
          <w:lang w:val="en-US"/>
        </w:rPr>
        <w:t>words</w:t>
      </w:r>
      <w:r>
        <w:rPr>
          <w:sz w:val="24"/>
          <w:szCs w:val="24"/>
          <w:lang w:val="en-US"/>
        </w:rPr>
        <w:t xml:space="preserve"> </w:t>
      </w:r>
      <w:del w:id="434" w:author="CJ" w:date="2021-04-10T17:57:00Z">
        <w:r w:rsidDel="00550019">
          <w:rPr>
            <w:sz w:val="24"/>
            <w:szCs w:val="24"/>
            <w:lang w:val="en-US"/>
          </w:rPr>
          <w:delText xml:space="preserve">in </w:delText>
        </w:r>
      </w:del>
      <w:ins w:id="435" w:author="CJ" w:date="2021-04-10T18:01:00Z">
        <w:r w:rsidR="00502A14">
          <w:rPr>
            <w:sz w:val="24"/>
            <w:szCs w:val="24"/>
            <w:lang w:val="en-US"/>
          </w:rPr>
          <w:t>to</w:t>
        </w:r>
      </w:ins>
      <w:ins w:id="436" w:author="CJ" w:date="2021-04-10T17:57:00Z">
        <w:r w:rsidR="00550019">
          <w:rPr>
            <w:sz w:val="24"/>
            <w:szCs w:val="24"/>
            <w:lang w:val="en-US"/>
          </w:rPr>
          <w:t xml:space="preserve"> </w:t>
        </w:r>
      </w:ins>
      <w:r>
        <w:rPr>
          <w:sz w:val="24"/>
          <w:szCs w:val="24"/>
          <w:lang w:val="en-US"/>
        </w:rPr>
        <w:t xml:space="preserve">the same place </w:t>
      </w:r>
      <w:del w:id="437" w:author="CJ" w:date="2021-04-10T18:00:00Z">
        <w:r w:rsidDel="00550019">
          <w:rPr>
            <w:sz w:val="24"/>
            <w:szCs w:val="24"/>
            <w:lang w:val="en-US"/>
          </w:rPr>
          <w:delText xml:space="preserve">than </w:delText>
        </w:r>
      </w:del>
      <w:ins w:id="438" w:author="CJ" w:date="2021-04-10T18:00:00Z">
        <w:r w:rsidR="00550019">
          <w:rPr>
            <w:sz w:val="24"/>
            <w:szCs w:val="24"/>
            <w:lang w:val="en-US"/>
          </w:rPr>
          <w:t xml:space="preserve">as </w:t>
        </w:r>
      </w:ins>
      <w:del w:id="439" w:author="CJ" w:date="2021-04-10T18:00:00Z">
        <w:r w:rsidDel="00550019">
          <w:rPr>
            <w:sz w:val="24"/>
            <w:szCs w:val="24"/>
            <w:lang w:val="en-US"/>
          </w:rPr>
          <w:delText>the word</w:delText>
        </w:r>
        <w:r w:rsidR="001243C0" w:rsidDel="00550019">
          <w:rPr>
            <w:sz w:val="24"/>
            <w:szCs w:val="24"/>
            <w:lang w:val="en-US"/>
          </w:rPr>
          <w:delText>s</w:delText>
        </w:r>
      </w:del>
      <w:ins w:id="440" w:author="CJ" w:date="2021-04-10T18:00:00Z">
        <w:r w:rsidR="00550019">
          <w:rPr>
            <w:sz w:val="24"/>
            <w:szCs w:val="24"/>
            <w:lang w:val="en-US"/>
          </w:rPr>
          <w:t>those</w:t>
        </w:r>
      </w:ins>
      <w:r>
        <w:rPr>
          <w:sz w:val="24"/>
          <w:szCs w:val="24"/>
          <w:lang w:val="en-US"/>
        </w:rPr>
        <w:t xml:space="preserve"> already </w:t>
      </w:r>
      <w:del w:id="441" w:author="CJ" w:date="2021-04-10T18:00:00Z">
        <w:r w:rsidDel="00550019">
          <w:rPr>
            <w:sz w:val="24"/>
            <w:szCs w:val="24"/>
            <w:lang w:val="en-US"/>
          </w:rPr>
          <w:delText xml:space="preserve">stored </w:delText>
        </w:r>
      </w:del>
      <w:ins w:id="442" w:author="CJ" w:date="2021-04-10T18:00:00Z">
        <w:r w:rsidR="00550019">
          <w:rPr>
            <w:sz w:val="24"/>
            <w:szCs w:val="24"/>
            <w:lang w:val="en-US"/>
          </w:rPr>
          <w:t>stored</w:t>
        </w:r>
      </w:ins>
      <w:del w:id="443" w:author="CJ" w:date="2021-04-10T18:01:00Z">
        <w:r w:rsidDel="00550019">
          <w:rPr>
            <w:sz w:val="24"/>
            <w:szCs w:val="24"/>
            <w:lang w:val="en-US"/>
          </w:rPr>
          <w:delText>were</w:delText>
        </w:r>
      </w:del>
      <w:r>
        <w:rPr>
          <w:sz w:val="24"/>
          <w:szCs w:val="24"/>
          <w:lang w:val="en-US"/>
        </w:rPr>
        <w:t xml:space="preserve">. </w:t>
      </w:r>
      <w:ins w:id="444" w:author="CJ" w:date="2021-04-10T18:01:00Z">
        <w:r w:rsidR="00502A14">
          <w:rPr>
            <w:sz w:val="24"/>
            <w:szCs w:val="24"/>
            <w:lang w:val="en-US"/>
          </w:rPr>
          <w:t>But t</w:t>
        </w:r>
      </w:ins>
      <w:del w:id="445" w:author="CJ" w:date="2021-04-10T18:01:00Z">
        <w:r w:rsidR="001243C0" w:rsidDel="00502A14">
          <w:rPr>
            <w:sz w:val="24"/>
            <w:szCs w:val="24"/>
            <w:lang w:val="en-US"/>
          </w:rPr>
          <w:delText>T</w:delText>
        </w:r>
      </w:del>
      <w:r w:rsidR="001243C0">
        <w:rPr>
          <w:sz w:val="24"/>
          <w:szCs w:val="24"/>
          <w:lang w:val="en-US"/>
        </w:rPr>
        <w:t>o do that</w:t>
      </w:r>
      <w:ins w:id="446" w:author="CJ" w:date="2021-04-10T18:06:00Z">
        <w:r w:rsidR="00502A14">
          <w:rPr>
            <w:sz w:val="24"/>
            <w:szCs w:val="24"/>
            <w:lang w:val="en-US"/>
          </w:rPr>
          <w:t>,</w:t>
        </w:r>
      </w:ins>
      <w:r w:rsidR="001243C0">
        <w:rPr>
          <w:sz w:val="24"/>
          <w:szCs w:val="24"/>
          <w:lang w:val="en-US"/>
        </w:rPr>
        <w:t xml:space="preserve"> </w:t>
      </w:r>
      <w:del w:id="447" w:author="CJ" w:date="2021-04-10T18:01:00Z">
        <w:r w:rsidR="001243C0" w:rsidDel="00502A14">
          <w:rPr>
            <w:sz w:val="24"/>
            <w:szCs w:val="24"/>
            <w:lang w:val="en-US"/>
          </w:rPr>
          <w:delText>I had to</w:delText>
        </w:r>
      </w:del>
      <w:ins w:id="448" w:author="CJ" w:date="2021-04-10T18:01:00Z">
        <w:r w:rsidR="00502A14">
          <w:rPr>
            <w:sz w:val="24"/>
            <w:szCs w:val="24"/>
            <w:lang w:val="en-US"/>
          </w:rPr>
          <w:t>one</w:t>
        </w:r>
      </w:ins>
      <w:ins w:id="449" w:author="CJ" w:date="2021-04-10T18:02:00Z">
        <w:r w:rsidR="00502A14">
          <w:rPr>
            <w:sz w:val="24"/>
            <w:szCs w:val="24"/>
            <w:lang w:val="en-US"/>
          </w:rPr>
          <w:t xml:space="preserve"> should have</w:t>
        </w:r>
      </w:ins>
      <w:r w:rsidR="001243C0">
        <w:rPr>
          <w:sz w:val="24"/>
          <w:szCs w:val="24"/>
          <w:lang w:val="en-US"/>
        </w:rPr>
        <w:t xml:space="preserve"> use</w:t>
      </w:r>
      <w:ins w:id="450" w:author="CJ" w:date="2021-04-10T18:07:00Z">
        <w:r w:rsidR="00502A14">
          <w:rPr>
            <w:sz w:val="24"/>
            <w:szCs w:val="24"/>
            <w:lang w:val="en-US"/>
          </w:rPr>
          <w:t>d</w:t>
        </w:r>
      </w:ins>
      <w:r w:rsidR="001243C0">
        <w:rPr>
          <w:sz w:val="24"/>
          <w:szCs w:val="24"/>
          <w:lang w:val="en-US"/>
        </w:rPr>
        <w:t xml:space="preserve"> the same adapter </w:t>
      </w:r>
      <w:ins w:id="451" w:author="CJ" w:date="2021-04-10T18:02:00Z">
        <w:r w:rsidR="00502A14">
          <w:rPr>
            <w:sz w:val="24"/>
            <w:szCs w:val="24"/>
            <w:lang w:val="en-US"/>
          </w:rPr>
          <w:t>as the one used</w:t>
        </w:r>
      </w:ins>
      <w:del w:id="452" w:author="CJ" w:date="2021-04-10T18:02:00Z">
        <w:r w:rsidR="001243C0" w:rsidDel="00502A14">
          <w:rPr>
            <w:sz w:val="24"/>
            <w:szCs w:val="24"/>
            <w:lang w:val="en-US"/>
          </w:rPr>
          <w:delText xml:space="preserve">that I used </w:delText>
        </w:r>
      </w:del>
      <w:ins w:id="453" w:author="CJ" w:date="2021-04-10T18:02:00Z">
        <w:r w:rsidR="00502A14">
          <w:rPr>
            <w:sz w:val="24"/>
            <w:szCs w:val="24"/>
            <w:lang w:val="en-US"/>
          </w:rPr>
          <w:t xml:space="preserve"> </w:t>
        </w:r>
      </w:ins>
      <w:r w:rsidR="001243C0">
        <w:rPr>
          <w:sz w:val="24"/>
          <w:szCs w:val="24"/>
          <w:lang w:val="en-US"/>
        </w:rPr>
        <w:t xml:space="preserve">for the data already stored. </w:t>
      </w:r>
      <w:r w:rsidR="001243C0" w:rsidRPr="001243C0">
        <w:rPr>
          <w:sz w:val="24"/>
          <w:szCs w:val="24"/>
          <w:lang w:val="en-US"/>
        </w:rPr>
        <w:t xml:space="preserve">But, because I </w:t>
      </w:r>
      <w:del w:id="454" w:author="CJ" w:date="2021-04-10T18:03:00Z">
        <w:r w:rsidR="001243C0" w:rsidRPr="001243C0" w:rsidDel="00502A14">
          <w:rPr>
            <w:sz w:val="24"/>
            <w:szCs w:val="24"/>
            <w:lang w:val="en-US"/>
          </w:rPr>
          <w:delText>have not</w:delText>
        </w:r>
      </w:del>
      <w:ins w:id="455" w:author="CJ" w:date="2021-04-10T18:03:00Z">
        <w:r w:rsidR="00502A14">
          <w:rPr>
            <w:sz w:val="24"/>
            <w:szCs w:val="24"/>
            <w:lang w:val="en-US"/>
          </w:rPr>
          <w:t>did not</w:t>
        </w:r>
      </w:ins>
      <w:r w:rsidR="001243C0" w:rsidRPr="001243C0">
        <w:rPr>
          <w:sz w:val="24"/>
          <w:szCs w:val="24"/>
          <w:lang w:val="en-US"/>
        </w:rPr>
        <w:t xml:space="preserve"> use</w:t>
      </w:r>
      <w:del w:id="456" w:author="CJ" w:date="2021-04-10T18:03:00Z">
        <w:r w:rsidR="001243C0" w:rsidRPr="001243C0" w:rsidDel="00502A14">
          <w:rPr>
            <w:sz w:val="24"/>
            <w:szCs w:val="24"/>
            <w:lang w:val="en-US"/>
          </w:rPr>
          <w:delText xml:space="preserve">d </w:delText>
        </w:r>
      </w:del>
      <w:r w:rsidR="001243C0" w:rsidRPr="001243C0">
        <w:rPr>
          <w:sz w:val="24"/>
          <w:szCs w:val="24"/>
          <w:lang w:val="en-US"/>
        </w:rPr>
        <w:t xml:space="preserve"> an array but a data</w:t>
      </w:r>
      <w:del w:id="457" w:author="CJ" w:date="2021-04-10T18:05:00Z">
        <w:r w:rsidR="001243C0" w:rsidRPr="001243C0" w:rsidDel="00502A14">
          <w:rPr>
            <w:sz w:val="24"/>
            <w:szCs w:val="24"/>
            <w:lang w:val="en-US"/>
          </w:rPr>
          <w:delText xml:space="preserve"> </w:delText>
        </w:r>
      </w:del>
      <w:r w:rsidR="001243C0" w:rsidRPr="001243C0">
        <w:rPr>
          <w:sz w:val="24"/>
          <w:szCs w:val="24"/>
          <w:lang w:val="en-US"/>
        </w:rPr>
        <w:t>base</w:t>
      </w:r>
      <w:ins w:id="458" w:author="CJ" w:date="2021-04-10T18:05:00Z">
        <w:r w:rsidR="00502A14">
          <w:rPr>
            <w:sz w:val="24"/>
            <w:szCs w:val="24"/>
            <w:lang w:val="en-US"/>
          </w:rPr>
          <w:t>,</w:t>
        </w:r>
      </w:ins>
      <w:del w:id="459" w:author="CJ" w:date="2021-04-10T18:05:00Z">
        <w:r w:rsidR="001243C0" w:rsidRPr="001243C0" w:rsidDel="00502A14">
          <w:rPr>
            <w:sz w:val="24"/>
            <w:szCs w:val="24"/>
            <w:lang w:val="en-US"/>
          </w:rPr>
          <w:delText xml:space="preserve"> </w:delText>
        </w:r>
      </w:del>
      <w:ins w:id="460" w:author="CJ" w:date="2021-04-10T18:05:00Z">
        <w:r w:rsidR="00502A14">
          <w:rPr>
            <w:sz w:val="24"/>
            <w:szCs w:val="24"/>
            <w:lang w:val="en-US"/>
          </w:rPr>
          <w:t xml:space="preserve"> </w:t>
        </w:r>
      </w:ins>
      <w:del w:id="461" w:author="CJ" w:date="2021-04-10T18:05:00Z">
        <w:r w:rsidR="001243C0" w:rsidRPr="001243C0" w:rsidDel="00502A14">
          <w:rPr>
            <w:sz w:val="24"/>
            <w:szCs w:val="24"/>
            <w:lang w:val="en-US"/>
          </w:rPr>
          <w:delText>and</w:delText>
        </w:r>
      </w:del>
      <w:del w:id="462" w:author="CJ" w:date="2021-04-10T18:06:00Z">
        <w:r w:rsidR="001243C0" w:rsidRPr="001243C0" w:rsidDel="00502A14">
          <w:rPr>
            <w:sz w:val="24"/>
            <w:szCs w:val="24"/>
            <w:lang w:val="en-US"/>
          </w:rPr>
          <w:delText xml:space="preserve"> </w:delText>
        </w:r>
      </w:del>
      <w:ins w:id="463" w:author="CJ" w:date="2021-04-10T18:05:00Z">
        <w:r w:rsidR="00502A14">
          <w:rPr>
            <w:sz w:val="24"/>
            <w:szCs w:val="24"/>
            <w:lang w:val="en-US"/>
          </w:rPr>
          <w:t xml:space="preserve">nor </w:t>
        </w:r>
        <w:r w:rsidR="00502A14" w:rsidRPr="001243C0">
          <w:rPr>
            <w:sz w:val="24"/>
            <w:szCs w:val="24"/>
            <w:lang w:val="en-US"/>
          </w:rPr>
          <w:t>a basic string</w:t>
        </w:r>
        <w:r w:rsidR="00502A14">
          <w:rPr>
            <w:sz w:val="24"/>
            <w:szCs w:val="24"/>
            <w:lang w:val="en-US"/>
          </w:rPr>
          <w:t xml:space="preserve"> </w:t>
        </w:r>
      </w:ins>
      <w:ins w:id="464" w:author="CJ" w:date="2021-04-10T18:06:00Z">
        <w:r w:rsidR="00502A14">
          <w:rPr>
            <w:sz w:val="24"/>
            <w:szCs w:val="24"/>
            <w:lang w:val="en-US"/>
          </w:rPr>
          <w:t xml:space="preserve">but </w:t>
        </w:r>
      </w:ins>
      <w:r w:rsidR="001243C0" w:rsidRPr="001243C0">
        <w:rPr>
          <w:sz w:val="24"/>
          <w:szCs w:val="24"/>
          <w:lang w:val="en-US"/>
        </w:rPr>
        <w:t xml:space="preserve">an </w:t>
      </w:r>
      <w:proofErr w:type="spellStart"/>
      <w:r w:rsidR="001243C0" w:rsidRPr="001243C0">
        <w:rPr>
          <w:sz w:val="24"/>
          <w:szCs w:val="24"/>
          <w:lang w:val="en-US"/>
        </w:rPr>
        <w:t>editView</w:t>
      </w:r>
      <w:proofErr w:type="spellEnd"/>
      <w:r w:rsidR="001243C0" w:rsidRPr="001243C0">
        <w:rPr>
          <w:sz w:val="24"/>
          <w:szCs w:val="24"/>
          <w:lang w:val="en-US"/>
        </w:rPr>
        <w:t xml:space="preserve"> </w:t>
      </w:r>
      <w:del w:id="465" w:author="CJ" w:date="2021-04-10T18:04:00Z">
        <w:r w:rsidR="001243C0" w:rsidRPr="001243C0" w:rsidDel="00502A14">
          <w:rPr>
            <w:sz w:val="24"/>
            <w:szCs w:val="24"/>
            <w:lang w:val="en-US"/>
          </w:rPr>
          <w:delText>and not</w:delText>
        </w:r>
      </w:del>
      <w:del w:id="466" w:author="CJ" w:date="2021-04-10T18:06:00Z">
        <w:r w:rsidR="001243C0" w:rsidRPr="001243C0" w:rsidDel="00502A14">
          <w:rPr>
            <w:sz w:val="24"/>
            <w:szCs w:val="24"/>
            <w:lang w:val="en-US"/>
          </w:rPr>
          <w:delText xml:space="preserve"> </w:delText>
        </w:r>
      </w:del>
      <w:del w:id="467" w:author="CJ" w:date="2021-04-10T18:05:00Z">
        <w:r w:rsidR="001243C0" w:rsidRPr="001243C0" w:rsidDel="00502A14">
          <w:rPr>
            <w:sz w:val="24"/>
            <w:szCs w:val="24"/>
            <w:lang w:val="en-US"/>
          </w:rPr>
          <w:delText>a basic string</w:delText>
        </w:r>
      </w:del>
      <w:ins w:id="468" w:author="CJ" w:date="2021-04-10T18:04:00Z">
        <w:r w:rsidR="00502A14">
          <w:rPr>
            <w:sz w:val="24"/>
            <w:szCs w:val="24"/>
            <w:lang w:val="en-US"/>
          </w:rPr>
          <w:t xml:space="preserve">this </w:t>
        </w:r>
      </w:ins>
      <w:ins w:id="469" w:author="CJ" w:date="2021-04-10T18:06:00Z">
        <w:r w:rsidR="00502A14">
          <w:rPr>
            <w:sz w:val="24"/>
            <w:szCs w:val="24"/>
            <w:lang w:val="en-US"/>
          </w:rPr>
          <w:t xml:space="preserve">action </w:t>
        </w:r>
      </w:ins>
      <w:ins w:id="470" w:author="CJ" w:date="2021-04-10T18:04:00Z">
        <w:r w:rsidR="00502A14">
          <w:rPr>
            <w:sz w:val="24"/>
            <w:szCs w:val="24"/>
            <w:lang w:val="en-US"/>
          </w:rPr>
          <w:t xml:space="preserve">was not possible </w:t>
        </w:r>
      </w:ins>
      <w:del w:id="471" w:author="CJ" w:date="2021-04-10T18:04:00Z">
        <w:r w:rsidR="001243C0" w:rsidRPr="001243C0" w:rsidDel="00502A14">
          <w:rPr>
            <w:sz w:val="24"/>
            <w:szCs w:val="24"/>
            <w:lang w:val="en-US"/>
          </w:rPr>
          <w:delText xml:space="preserve"> </w:delText>
        </w:r>
      </w:del>
      <w:del w:id="472" w:author="CJ" w:date="2021-04-10T18:08:00Z">
        <w:r w:rsidR="001243C0" w:rsidRPr="001243C0" w:rsidDel="00502A14">
          <w:rPr>
            <w:sz w:val="24"/>
            <w:szCs w:val="24"/>
            <w:lang w:val="en-US"/>
          </w:rPr>
          <w:delText>I could not use the same activity</w:delText>
        </w:r>
      </w:del>
      <w:r w:rsidR="001243C0">
        <w:rPr>
          <w:sz w:val="24"/>
          <w:szCs w:val="24"/>
          <w:lang w:val="en-US"/>
        </w:rPr>
        <w:t xml:space="preserve">. </w:t>
      </w:r>
    </w:p>
    <w:p w14:paraId="7F36190E" w14:textId="77777777" w:rsidR="001243C0" w:rsidRDefault="001243C0">
      <w:pPr>
        <w:ind w:firstLine="708"/>
        <w:jc w:val="both"/>
        <w:rPr>
          <w:sz w:val="24"/>
          <w:szCs w:val="24"/>
          <w:lang w:val="en-US"/>
        </w:rPr>
        <w:pPrChange w:id="473" w:author="CJ" w:date="2021-04-10T18:08:00Z">
          <w:pPr/>
        </w:pPrChange>
      </w:pPr>
    </w:p>
    <w:p w14:paraId="4C6E1D71" w14:textId="0CCA8558" w:rsidR="004B6233" w:rsidRDefault="001243C0">
      <w:pPr>
        <w:ind w:firstLine="708"/>
        <w:jc w:val="both"/>
        <w:rPr>
          <w:sz w:val="24"/>
          <w:szCs w:val="24"/>
          <w:lang w:val="en-US"/>
        </w:rPr>
        <w:pPrChange w:id="474" w:author="CJ" w:date="2021-04-10T18:08:00Z">
          <w:pPr/>
        </w:pPrChange>
      </w:pPr>
      <w:r>
        <w:rPr>
          <w:sz w:val="24"/>
          <w:szCs w:val="24"/>
          <w:lang w:val="en-US"/>
        </w:rPr>
        <w:lastRenderedPageBreak/>
        <w:t xml:space="preserve">Thereby, I decided to create two new activities based on the </w:t>
      </w:r>
      <w:del w:id="475" w:author="CJ" w:date="2021-04-10T18:08:00Z">
        <w:r w:rsidDel="00502A14">
          <w:rPr>
            <w:sz w:val="24"/>
            <w:szCs w:val="24"/>
            <w:lang w:val="en-US"/>
          </w:rPr>
          <w:delText xml:space="preserve">two </w:delText>
        </w:r>
      </w:del>
      <w:r w:rsidR="001C1900">
        <w:rPr>
          <w:sz w:val="24"/>
          <w:szCs w:val="24"/>
          <w:lang w:val="en-US"/>
        </w:rPr>
        <w:t>first</w:t>
      </w:r>
      <w:ins w:id="476" w:author="CJ" w:date="2021-04-10T18:08:00Z">
        <w:r w:rsidR="00502A14">
          <w:rPr>
            <w:sz w:val="24"/>
            <w:szCs w:val="24"/>
            <w:lang w:val="en-US"/>
          </w:rPr>
          <w:t xml:space="preserve"> on</w:t>
        </w:r>
      </w:ins>
      <w:ins w:id="477" w:author="CJ" w:date="2021-04-10T18:09:00Z">
        <w:r w:rsidR="00502A14">
          <w:rPr>
            <w:sz w:val="24"/>
            <w:szCs w:val="24"/>
            <w:lang w:val="en-US"/>
          </w:rPr>
          <w:t>es</w:t>
        </w:r>
      </w:ins>
      <w:r>
        <w:rPr>
          <w:sz w:val="24"/>
          <w:szCs w:val="24"/>
          <w:lang w:val="en-US"/>
        </w:rPr>
        <w:t>.</w:t>
      </w:r>
      <w:ins w:id="478" w:author="Manon Jct" w:date="2021-04-10T18:57:00Z">
        <w:r w:rsidR="00C25D6B">
          <w:rPr>
            <w:sz w:val="24"/>
            <w:szCs w:val="24"/>
            <w:lang w:val="en-US"/>
          </w:rPr>
          <w:t xml:space="preserve"> I will describe one of them but both of e</w:t>
        </w:r>
      </w:ins>
      <w:ins w:id="479" w:author="Manon Jct" w:date="2021-04-10T18:58:00Z">
        <w:r w:rsidR="00C25D6B">
          <w:rPr>
            <w:sz w:val="24"/>
            <w:szCs w:val="24"/>
            <w:lang w:val="en-US"/>
          </w:rPr>
          <w:t>ach have the same operation.</w:t>
        </w:r>
      </w:ins>
      <w:r w:rsidR="001C1900">
        <w:rPr>
          <w:sz w:val="24"/>
          <w:szCs w:val="24"/>
          <w:lang w:val="en-US"/>
        </w:rPr>
        <w:t xml:space="preserve"> </w:t>
      </w:r>
      <w:r w:rsidR="00946613">
        <w:rPr>
          <w:sz w:val="24"/>
          <w:szCs w:val="24"/>
          <w:lang w:val="en-US"/>
        </w:rPr>
        <w:t xml:space="preserve">I </w:t>
      </w:r>
      <w:r w:rsidR="00946613" w:rsidRPr="00D63ECD">
        <w:rPr>
          <w:sz w:val="24"/>
          <w:szCs w:val="24"/>
          <w:lang w:val="en-US"/>
        </w:rPr>
        <w:t xml:space="preserve">thought to </w:t>
      </w:r>
      <w:del w:id="480" w:author="CJ" w:date="2021-04-10T18:10:00Z">
        <w:r w:rsidR="00946613" w:rsidRPr="00D63ECD" w:rsidDel="00502A14">
          <w:rPr>
            <w:sz w:val="24"/>
            <w:szCs w:val="24"/>
            <w:lang w:val="en-US"/>
          </w:rPr>
          <w:delText xml:space="preserve">just </w:delText>
        </w:r>
      </w:del>
      <w:r w:rsidR="00946613" w:rsidRPr="00D63ECD">
        <w:rPr>
          <w:sz w:val="24"/>
          <w:szCs w:val="24"/>
          <w:lang w:val="en-US"/>
        </w:rPr>
        <w:t xml:space="preserve">do </w:t>
      </w:r>
      <w:del w:id="481" w:author="CJ" w:date="2021-04-10T18:10:00Z">
        <w:r w:rsidR="00946613" w:rsidRPr="00D63ECD" w:rsidDel="00502A14">
          <w:rPr>
            <w:sz w:val="24"/>
            <w:szCs w:val="24"/>
            <w:lang w:val="en-US"/>
          </w:rPr>
          <w:delText xml:space="preserve">2 </w:delText>
        </w:r>
      </w:del>
      <w:ins w:id="482" w:author="CJ" w:date="2021-04-10T18:10:00Z">
        <w:r w:rsidR="00502A14">
          <w:rPr>
            <w:sz w:val="24"/>
            <w:szCs w:val="24"/>
            <w:lang w:val="en-US"/>
          </w:rPr>
          <w:t>two</w:t>
        </w:r>
        <w:r w:rsidR="00502A14" w:rsidRPr="00D63ECD">
          <w:rPr>
            <w:sz w:val="24"/>
            <w:szCs w:val="24"/>
            <w:lang w:val="en-US"/>
          </w:rPr>
          <w:t xml:space="preserve"> </w:t>
        </w:r>
      </w:ins>
      <w:r w:rsidR="00946613" w:rsidRPr="00D63ECD">
        <w:rPr>
          <w:sz w:val="24"/>
          <w:szCs w:val="24"/>
          <w:lang w:val="en-US"/>
        </w:rPr>
        <w:t xml:space="preserve">activities with data </w:t>
      </w:r>
      <w:ins w:id="483" w:author="CJ" w:date="2021-04-10T18:11:00Z">
        <w:r w:rsidR="007127FC">
          <w:rPr>
            <w:sz w:val="24"/>
            <w:szCs w:val="24"/>
            <w:lang w:val="en-US"/>
          </w:rPr>
          <w:t xml:space="preserve">that could </w:t>
        </w:r>
      </w:ins>
      <w:ins w:id="484" w:author="CJ" w:date="2021-04-10T18:12:00Z">
        <w:r w:rsidR="007127FC">
          <w:rPr>
            <w:sz w:val="24"/>
            <w:szCs w:val="24"/>
            <w:lang w:val="en-US"/>
          </w:rPr>
          <w:t xml:space="preserve">be </w:t>
        </w:r>
      </w:ins>
      <w:del w:id="485" w:author="CJ" w:date="2021-04-10T18:12:00Z">
        <w:r w:rsidR="00946613" w:rsidRPr="00D63ECD" w:rsidDel="007127FC">
          <w:rPr>
            <w:sz w:val="24"/>
            <w:szCs w:val="24"/>
            <w:lang w:val="en-US"/>
          </w:rPr>
          <w:delText xml:space="preserve">already stored </w:delText>
        </w:r>
      </w:del>
      <w:r w:rsidR="00946613" w:rsidRPr="00D63ECD">
        <w:rPr>
          <w:sz w:val="24"/>
          <w:szCs w:val="24"/>
          <w:lang w:val="en-US"/>
        </w:rPr>
        <w:t xml:space="preserve">directly stored in the </w:t>
      </w:r>
      <w:ins w:id="486" w:author="CJ" w:date="2021-04-10T18:12:00Z">
        <w:r w:rsidR="007127FC">
          <w:rPr>
            <w:sz w:val="24"/>
            <w:szCs w:val="24"/>
            <w:lang w:val="en-US"/>
          </w:rPr>
          <w:t xml:space="preserve">existing </w:t>
        </w:r>
      </w:ins>
      <w:r w:rsidR="00946613" w:rsidRPr="00D63ECD">
        <w:rPr>
          <w:sz w:val="24"/>
          <w:szCs w:val="24"/>
          <w:lang w:val="en-US"/>
        </w:rPr>
        <w:t>data</w:t>
      </w:r>
      <w:del w:id="487" w:author="CJ" w:date="2021-04-10T18:12:00Z">
        <w:r w:rsidR="00946613" w:rsidRPr="00D63ECD" w:rsidDel="007127FC">
          <w:rPr>
            <w:sz w:val="24"/>
            <w:szCs w:val="24"/>
            <w:lang w:val="en-US"/>
          </w:rPr>
          <w:delText xml:space="preserve"> </w:delText>
        </w:r>
      </w:del>
      <w:r w:rsidR="00946613" w:rsidRPr="00D63ECD">
        <w:rPr>
          <w:sz w:val="24"/>
          <w:szCs w:val="24"/>
          <w:lang w:val="en-US"/>
        </w:rPr>
        <w:t>base.</w:t>
      </w:r>
      <w:ins w:id="488" w:author="CJ" w:date="2021-04-10T18:12:00Z">
        <w:r w:rsidR="007127FC">
          <w:rPr>
            <w:sz w:val="24"/>
            <w:szCs w:val="24"/>
            <w:lang w:val="en-US"/>
          </w:rPr>
          <w:t xml:space="preserve"> </w:t>
        </w:r>
      </w:ins>
      <w:ins w:id="489" w:author="CJ" w:date="2021-04-10T18:14:00Z">
        <w:r w:rsidR="007127FC">
          <w:rPr>
            <w:sz w:val="24"/>
            <w:szCs w:val="24"/>
            <w:lang w:val="en-US"/>
          </w:rPr>
          <w:t xml:space="preserve">However </w:t>
        </w:r>
      </w:ins>
      <w:del w:id="490" w:author="CJ" w:date="2021-04-10T18:14:00Z">
        <w:r w:rsidR="00946613" w:rsidRPr="00D63ECD" w:rsidDel="007127FC">
          <w:rPr>
            <w:sz w:val="24"/>
            <w:szCs w:val="24"/>
            <w:lang w:val="en-US"/>
          </w:rPr>
          <w:delText xml:space="preserve"> Nevertheless, </w:delText>
        </w:r>
        <w:r w:rsidR="00946613" w:rsidRPr="00D63ECD" w:rsidDel="007127FC">
          <w:rPr>
            <w:rStyle w:val="jlqj4b"/>
            <w:sz w:val="24"/>
            <w:szCs w:val="24"/>
            <w:lang w:val="en"/>
          </w:rPr>
          <w:delText>I did not w</w:delText>
        </w:r>
      </w:del>
      <w:del w:id="491" w:author="CJ" w:date="2021-04-10T18:15:00Z">
        <w:r w:rsidR="00946613" w:rsidRPr="00D63ECD" w:rsidDel="007127FC">
          <w:rPr>
            <w:rStyle w:val="jlqj4b"/>
            <w:sz w:val="24"/>
            <w:szCs w:val="24"/>
            <w:lang w:val="en"/>
          </w:rPr>
          <w:delText>ant the use</w:delText>
        </w:r>
      </w:del>
      <w:ins w:id="492" w:author="CJ" w:date="2021-04-10T18:15:00Z">
        <w:r w:rsidR="007127FC">
          <w:rPr>
            <w:rStyle w:val="jlqj4b"/>
            <w:sz w:val="24"/>
            <w:szCs w:val="24"/>
            <w:lang w:val="en"/>
          </w:rPr>
          <w:t xml:space="preserve">to prevent </w:t>
        </w:r>
      </w:ins>
      <w:del w:id="493" w:author="CJ" w:date="2021-04-10T18:15:00Z">
        <w:r w:rsidR="00946613" w:rsidRPr="00D63ECD" w:rsidDel="007127FC">
          <w:rPr>
            <w:rStyle w:val="jlqj4b"/>
            <w:sz w:val="24"/>
            <w:szCs w:val="24"/>
            <w:lang w:val="en"/>
          </w:rPr>
          <w:delText>r could</w:delText>
        </w:r>
      </w:del>
      <w:ins w:id="494" w:author="CJ" w:date="2021-04-10T18:15:00Z">
        <w:r w:rsidR="007127FC">
          <w:rPr>
            <w:rStyle w:val="jlqj4b"/>
            <w:sz w:val="24"/>
            <w:szCs w:val="24"/>
            <w:lang w:val="en"/>
          </w:rPr>
          <w:t xml:space="preserve">already recorded data from being overwritten </w:t>
        </w:r>
      </w:ins>
      <w:ins w:id="495" w:author="CJ" w:date="2021-04-10T18:16:00Z">
        <w:r w:rsidR="007127FC">
          <w:rPr>
            <w:rStyle w:val="jlqj4b"/>
            <w:sz w:val="24"/>
            <w:szCs w:val="24"/>
            <w:lang w:val="en"/>
          </w:rPr>
          <w:t>by new ones</w:t>
        </w:r>
      </w:ins>
      <w:ins w:id="496" w:author="CJ" w:date="2021-04-10T18:19:00Z">
        <w:r w:rsidR="007127FC">
          <w:rPr>
            <w:rStyle w:val="jlqj4b"/>
            <w:sz w:val="24"/>
            <w:szCs w:val="24"/>
            <w:lang w:val="en"/>
          </w:rPr>
          <w:t>,</w:t>
        </w:r>
      </w:ins>
      <w:del w:id="497" w:author="CJ" w:date="2021-04-10T18:17:00Z">
        <w:r w:rsidR="00946613" w:rsidRPr="00D63ECD" w:rsidDel="007127FC">
          <w:rPr>
            <w:rStyle w:val="jlqj4b"/>
            <w:sz w:val="24"/>
            <w:szCs w:val="24"/>
            <w:lang w:val="en"/>
          </w:rPr>
          <w:delText xml:space="preserve"> to erase the data already stored</w:delText>
        </w:r>
      </w:del>
      <w:ins w:id="498" w:author="CJ" w:date="2021-04-10T18:17:00Z">
        <w:r w:rsidR="007127FC">
          <w:rPr>
            <w:rStyle w:val="jlqj4b"/>
            <w:sz w:val="24"/>
            <w:szCs w:val="24"/>
            <w:lang w:val="en"/>
          </w:rPr>
          <w:t xml:space="preserve"> </w:t>
        </w:r>
      </w:ins>
      <w:del w:id="499" w:author="CJ" w:date="2021-04-10T18:17:00Z">
        <w:r w:rsidR="00946613" w:rsidRPr="00D63ECD" w:rsidDel="007127FC">
          <w:rPr>
            <w:rStyle w:val="jlqj4b"/>
            <w:sz w:val="24"/>
            <w:szCs w:val="24"/>
            <w:lang w:val="en"/>
          </w:rPr>
          <w:delText xml:space="preserve">. </w:delText>
        </w:r>
      </w:del>
      <w:ins w:id="500" w:author="CJ" w:date="2021-04-10T18:17:00Z">
        <w:r w:rsidR="007127FC">
          <w:rPr>
            <w:rStyle w:val="jlqj4b"/>
            <w:sz w:val="24"/>
            <w:szCs w:val="24"/>
            <w:lang w:val="en"/>
          </w:rPr>
          <w:t xml:space="preserve">I finally thought </w:t>
        </w:r>
      </w:ins>
      <w:ins w:id="501" w:author="CJ" w:date="2021-04-10T18:18:00Z">
        <w:r w:rsidR="007127FC" w:rsidRPr="00D63ECD">
          <w:rPr>
            <w:rStyle w:val="jlqj4b"/>
            <w:sz w:val="24"/>
            <w:szCs w:val="24"/>
            <w:lang w:val="en"/>
          </w:rPr>
          <w:t xml:space="preserve">it was </w:t>
        </w:r>
      </w:ins>
      <w:ins w:id="502" w:author="CJ" w:date="2021-04-10T18:19:00Z">
        <w:r w:rsidR="007127FC">
          <w:rPr>
            <w:rStyle w:val="jlqj4b"/>
            <w:sz w:val="24"/>
            <w:szCs w:val="24"/>
            <w:lang w:val="en"/>
          </w:rPr>
          <w:t>more simple</w:t>
        </w:r>
      </w:ins>
      <w:ins w:id="503" w:author="CJ" w:date="2021-04-10T18:18:00Z">
        <w:r w:rsidR="007127FC" w:rsidRPr="00D63ECD">
          <w:rPr>
            <w:rStyle w:val="jlqj4b"/>
            <w:sz w:val="24"/>
            <w:szCs w:val="24"/>
            <w:lang w:val="en"/>
          </w:rPr>
          <w:t xml:space="preserve"> to </w:t>
        </w:r>
        <w:r w:rsidR="007127FC">
          <w:rPr>
            <w:rStyle w:val="jlqj4b"/>
            <w:sz w:val="24"/>
            <w:szCs w:val="24"/>
            <w:lang w:val="en"/>
          </w:rPr>
          <w:t xml:space="preserve">separate the </w:t>
        </w:r>
        <w:r w:rsidR="007127FC" w:rsidRPr="00D63ECD">
          <w:rPr>
            <w:rStyle w:val="jlqj4b"/>
            <w:sz w:val="24"/>
            <w:szCs w:val="24"/>
            <w:lang w:val="en"/>
          </w:rPr>
          <w:t>activities</w:t>
        </w:r>
      </w:ins>
      <w:ins w:id="504" w:author="CJ" w:date="2021-04-10T18:19:00Z">
        <w:r w:rsidR="007127FC">
          <w:rPr>
            <w:rStyle w:val="jlqj4b"/>
            <w:sz w:val="24"/>
            <w:szCs w:val="24"/>
            <w:lang w:val="en"/>
          </w:rPr>
          <w:t>,</w:t>
        </w:r>
      </w:ins>
      <w:ins w:id="505" w:author="CJ" w:date="2021-04-10T18:18:00Z">
        <w:r w:rsidR="007127FC" w:rsidRPr="00D63ECD">
          <w:rPr>
            <w:rStyle w:val="jlqj4b"/>
            <w:sz w:val="24"/>
            <w:szCs w:val="24"/>
            <w:lang w:val="en"/>
          </w:rPr>
          <w:t xml:space="preserve"> </w:t>
        </w:r>
        <w:r w:rsidR="007127FC">
          <w:rPr>
            <w:rStyle w:val="jlqj4b"/>
            <w:sz w:val="24"/>
            <w:szCs w:val="24"/>
            <w:lang w:val="en"/>
          </w:rPr>
          <w:t xml:space="preserve">instead of doing </w:t>
        </w:r>
      </w:ins>
      <w:del w:id="506" w:author="CJ" w:date="2021-04-10T18:18:00Z">
        <w:r w:rsidR="00946613" w:rsidRPr="00D63ECD" w:rsidDel="007127FC">
          <w:rPr>
            <w:rStyle w:val="jlqj4b"/>
            <w:sz w:val="24"/>
            <w:szCs w:val="24"/>
            <w:lang w:val="en"/>
          </w:rPr>
          <w:delText xml:space="preserve">I have think to do </w:delText>
        </w:r>
      </w:del>
      <w:del w:id="507" w:author="CJ" w:date="2021-04-10T18:19:00Z">
        <w:r w:rsidR="00946613" w:rsidRPr="00D63ECD" w:rsidDel="007127FC">
          <w:rPr>
            <w:rStyle w:val="jlqj4b"/>
            <w:sz w:val="24"/>
            <w:szCs w:val="24"/>
            <w:lang w:val="en"/>
          </w:rPr>
          <w:delText>2</w:delText>
        </w:r>
      </w:del>
      <w:ins w:id="508" w:author="CJ" w:date="2021-04-10T18:19:00Z">
        <w:r w:rsidR="007127FC">
          <w:rPr>
            <w:rStyle w:val="jlqj4b"/>
            <w:sz w:val="24"/>
            <w:szCs w:val="24"/>
            <w:lang w:val="en"/>
          </w:rPr>
          <w:t>two</w:t>
        </w:r>
      </w:ins>
      <w:r w:rsidR="00946613" w:rsidRPr="00D63ECD">
        <w:rPr>
          <w:rStyle w:val="jlqj4b"/>
          <w:sz w:val="24"/>
          <w:szCs w:val="24"/>
          <w:lang w:val="en"/>
        </w:rPr>
        <w:t xml:space="preserve"> other </w:t>
      </w:r>
      <w:ins w:id="509" w:author="CJ" w:date="2021-04-10T18:20:00Z">
        <w:r w:rsidR="007127FC">
          <w:rPr>
            <w:rStyle w:val="jlqj4b"/>
            <w:sz w:val="24"/>
            <w:szCs w:val="24"/>
            <w:lang w:val="en"/>
          </w:rPr>
          <w:t xml:space="preserve">new </w:t>
        </w:r>
      </w:ins>
      <w:r w:rsidR="00946613" w:rsidRPr="00D63ECD">
        <w:rPr>
          <w:rStyle w:val="jlqj4b"/>
          <w:sz w:val="24"/>
          <w:szCs w:val="24"/>
          <w:lang w:val="en"/>
        </w:rPr>
        <w:t>tables</w:t>
      </w:r>
      <w:ins w:id="510" w:author="CJ" w:date="2021-04-10T18:19:00Z">
        <w:r w:rsidR="007127FC">
          <w:rPr>
            <w:rStyle w:val="jlqj4b"/>
            <w:sz w:val="24"/>
            <w:szCs w:val="24"/>
            <w:lang w:val="en"/>
          </w:rPr>
          <w:t>.</w:t>
        </w:r>
      </w:ins>
      <w:r w:rsidR="00946613" w:rsidRPr="00D63ECD">
        <w:rPr>
          <w:rStyle w:val="jlqj4b"/>
          <w:sz w:val="24"/>
          <w:szCs w:val="24"/>
          <w:lang w:val="en"/>
        </w:rPr>
        <w:t xml:space="preserve"> </w:t>
      </w:r>
      <w:del w:id="511" w:author="CJ" w:date="2021-04-10T18:19:00Z">
        <w:r w:rsidR="00946613" w:rsidRPr="00D63ECD" w:rsidDel="007127FC">
          <w:rPr>
            <w:rStyle w:val="jlqj4b"/>
            <w:sz w:val="24"/>
            <w:szCs w:val="24"/>
            <w:lang w:val="en"/>
          </w:rPr>
          <w:delText>but it was to complicated for nothing. I have thought</w:delText>
        </w:r>
      </w:del>
      <w:del w:id="512" w:author="CJ" w:date="2021-04-10T18:18:00Z">
        <w:r w:rsidR="00946613" w:rsidRPr="00D63ECD" w:rsidDel="007127FC">
          <w:rPr>
            <w:rStyle w:val="jlqj4b"/>
            <w:sz w:val="24"/>
            <w:szCs w:val="24"/>
            <w:lang w:val="en"/>
          </w:rPr>
          <w:delText xml:space="preserve"> it was clearer to do two other activities separated</w:delText>
        </w:r>
      </w:del>
      <w:del w:id="513" w:author="CJ" w:date="2021-04-10T18:19:00Z">
        <w:r w:rsidR="00946613" w:rsidRPr="00D63ECD" w:rsidDel="007127FC">
          <w:rPr>
            <w:rStyle w:val="jlqj4b"/>
            <w:sz w:val="24"/>
            <w:szCs w:val="24"/>
            <w:lang w:val="en"/>
          </w:rPr>
          <w:delText>.</w:delText>
        </w:r>
      </w:del>
    </w:p>
    <w:p w14:paraId="1B6BF6EA" w14:textId="786A8110" w:rsidR="001C1900" w:rsidDel="00E66BA6" w:rsidRDefault="00E66BA6">
      <w:pPr>
        <w:jc w:val="both"/>
        <w:rPr>
          <w:del w:id="514" w:author="CJ" w:date="2021-04-10T18:22:00Z"/>
          <w:sz w:val="24"/>
          <w:szCs w:val="24"/>
          <w:lang w:val="en-US"/>
        </w:rPr>
        <w:pPrChange w:id="515" w:author="CJ" w:date="2021-04-10T10:02:00Z">
          <w:pPr/>
        </w:pPrChange>
      </w:pPr>
      <w:ins w:id="516" w:author="CJ" w:date="2021-04-10T18:22:00Z">
        <w:r>
          <w:rPr>
            <w:sz w:val="24"/>
            <w:szCs w:val="24"/>
            <w:lang w:val="en-US"/>
          </w:rPr>
          <w:tab/>
          <w:t xml:space="preserve">Thus, </w:t>
        </w:r>
      </w:ins>
    </w:p>
    <w:p w14:paraId="21EFB2F4" w14:textId="04D306B5" w:rsidR="00DD3593" w:rsidDel="00E66BA6" w:rsidRDefault="001C1900">
      <w:pPr>
        <w:jc w:val="both"/>
        <w:rPr>
          <w:del w:id="517" w:author="CJ" w:date="2021-04-10T18:29:00Z"/>
          <w:sz w:val="24"/>
          <w:szCs w:val="24"/>
          <w:lang w:val="en-US"/>
        </w:rPr>
        <w:pPrChange w:id="518" w:author="CJ" w:date="2021-04-10T10:02:00Z">
          <w:pPr/>
        </w:pPrChange>
      </w:pPr>
      <w:r>
        <w:rPr>
          <w:sz w:val="24"/>
          <w:szCs w:val="24"/>
          <w:lang w:val="en-US"/>
        </w:rPr>
        <w:t xml:space="preserve">I </w:t>
      </w:r>
      <w:del w:id="519" w:author="CJ" w:date="2021-04-10T18:22:00Z">
        <w:r w:rsidDel="00E66BA6">
          <w:rPr>
            <w:sz w:val="24"/>
            <w:szCs w:val="24"/>
            <w:lang w:val="en-US"/>
          </w:rPr>
          <w:delText xml:space="preserve">have </w:delText>
        </w:r>
      </w:del>
      <w:r>
        <w:rPr>
          <w:sz w:val="24"/>
          <w:szCs w:val="24"/>
          <w:lang w:val="en-US"/>
        </w:rPr>
        <w:t xml:space="preserve">created a new activity with a </w:t>
      </w:r>
      <w:ins w:id="520" w:author="Manon Jct" w:date="2021-04-10T18:52:00Z">
        <w:r w:rsidR="00C25D6B">
          <w:rPr>
            <w:sz w:val="24"/>
            <w:szCs w:val="24"/>
            <w:lang w:val="en-US"/>
          </w:rPr>
          <w:t>“</w:t>
        </w:r>
      </w:ins>
      <w:proofErr w:type="spellStart"/>
      <w:r>
        <w:rPr>
          <w:sz w:val="24"/>
          <w:szCs w:val="24"/>
          <w:lang w:val="en-US"/>
        </w:rPr>
        <w:t>recyclerview</w:t>
      </w:r>
      <w:proofErr w:type="spellEnd"/>
      <w:ins w:id="521" w:author="Manon Jct" w:date="2021-04-10T18:52:00Z">
        <w:r w:rsidR="00C25D6B">
          <w:rPr>
            <w:sz w:val="24"/>
            <w:szCs w:val="24"/>
            <w:lang w:val="en-US"/>
          </w:rPr>
          <w:t>”</w:t>
        </w:r>
      </w:ins>
      <w:r>
        <w:rPr>
          <w:sz w:val="24"/>
          <w:szCs w:val="24"/>
          <w:lang w:val="en-US"/>
        </w:rPr>
        <w:t xml:space="preserve"> and I </w:t>
      </w:r>
      <w:del w:id="522" w:author="CJ" w:date="2021-04-10T18:23:00Z">
        <w:r w:rsidDel="00E66BA6">
          <w:rPr>
            <w:sz w:val="24"/>
            <w:szCs w:val="24"/>
            <w:lang w:val="en-US"/>
          </w:rPr>
          <w:delText xml:space="preserve">have </w:delText>
        </w:r>
      </w:del>
      <w:r>
        <w:rPr>
          <w:sz w:val="24"/>
          <w:szCs w:val="24"/>
          <w:lang w:val="en-US"/>
        </w:rPr>
        <w:t xml:space="preserve">used the same principles </w:t>
      </w:r>
      <w:del w:id="523" w:author="CJ" w:date="2021-04-10T18:23:00Z">
        <w:r w:rsidDel="00E66BA6">
          <w:rPr>
            <w:sz w:val="24"/>
            <w:szCs w:val="24"/>
            <w:lang w:val="en-US"/>
          </w:rPr>
          <w:delText xml:space="preserve">than </w:delText>
        </w:r>
      </w:del>
      <w:ins w:id="524" w:author="CJ" w:date="2021-04-10T18:23:00Z">
        <w:r w:rsidR="00E66BA6">
          <w:rPr>
            <w:sz w:val="24"/>
            <w:szCs w:val="24"/>
            <w:lang w:val="en-US"/>
          </w:rPr>
          <w:t xml:space="preserve">as </w:t>
        </w:r>
      </w:ins>
      <w:ins w:id="525" w:author="CJ" w:date="2021-04-10T18:24:00Z">
        <w:r w:rsidR="00E66BA6">
          <w:rPr>
            <w:sz w:val="24"/>
            <w:szCs w:val="24"/>
            <w:lang w:val="en-US"/>
          </w:rPr>
          <w:t xml:space="preserve">the ones </w:t>
        </w:r>
      </w:ins>
      <w:r>
        <w:rPr>
          <w:sz w:val="24"/>
          <w:szCs w:val="24"/>
          <w:lang w:val="en-US"/>
        </w:rPr>
        <w:t>described above</w:t>
      </w:r>
      <w:ins w:id="526" w:author="CJ" w:date="2021-04-10T18:24:00Z">
        <w:r w:rsidR="00E66BA6">
          <w:rPr>
            <w:sz w:val="24"/>
            <w:szCs w:val="24"/>
            <w:lang w:val="en-US"/>
          </w:rPr>
          <w:t>,</w:t>
        </w:r>
      </w:ins>
      <w:r>
        <w:rPr>
          <w:sz w:val="24"/>
          <w:szCs w:val="24"/>
          <w:lang w:val="en-US"/>
        </w:rPr>
        <w:t xml:space="preserve"> but adapted to my database</w:t>
      </w:r>
      <w:del w:id="527" w:author="CJ" w:date="2021-04-10T18:24:00Z">
        <w:r w:rsidDel="00E66BA6">
          <w:rPr>
            <w:sz w:val="24"/>
            <w:szCs w:val="24"/>
            <w:lang w:val="en-US"/>
          </w:rPr>
          <w:delText xml:space="preserve"> </w:delText>
        </w:r>
      </w:del>
      <w:r>
        <w:rPr>
          <w:sz w:val="24"/>
          <w:szCs w:val="24"/>
          <w:lang w:val="en-US"/>
        </w:rPr>
        <w:t>. I still use</w:t>
      </w:r>
      <w:ins w:id="528" w:author="CJ" w:date="2021-04-10T18:24:00Z">
        <w:r w:rsidR="00E66BA6">
          <w:rPr>
            <w:sz w:val="24"/>
            <w:szCs w:val="24"/>
            <w:lang w:val="en-US"/>
          </w:rPr>
          <w:t>d</w:t>
        </w:r>
      </w:ins>
      <w:r>
        <w:rPr>
          <w:sz w:val="24"/>
          <w:szCs w:val="24"/>
          <w:lang w:val="en-US"/>
        </w:rPr>
        <w:t xml:space="preserve"> the same layout (XML file described above) but the adapter changed. I still had my sub</w:t>
      </w:r>
      <w:ins w:id="529" w:author="CJ" w:date="2021-04-10T18:25:00Z">
        <w:r w:rsidR="00E66BA6">
          <w:rPr>
            <w:sz w:val="24"/>
            <w:szCs w:val="24"/>
            <w:lang w:val="en-US"/>
          </w:rPr>
          <w:t>-</w:t>
        </w:r>
      </w:ins>
      <w:del w:id="530" w:author="CJ" w:date="2021-04-10T18:25:00Z">
        <w:r w:rsidDel="00E66BA6">
          <w:rPr>
            <w:sz w:val="24"/>
            <w:szCs w:val="24"/>
            <w:lang w:val="en-US"/>
          </w:rPr>
          <w:delText xml:space="preserve"> </w:delText>
        </w:r>
      </w:del>
      <w:r>
        <w:rPr>
          <w:sz w:val="24"/>
          <w:szCs w:val="24"/>
          <w:lang w:val="en-US"/>
        </w:rPr>
        <w:t>class with the same element</w:t>
      </w:r>
      <w:ins w:id="531" w:author="CJ" w:date="2021-04-10T18:25:00Z">
        <w:r w:rsidR="00E66BA6">
          <w:rPr>
            <w:sz w:val="24"/>
            <w:szCs w:val="24"/>
            <w:lang w:val="en-US"/>
          </w:rPr>
          <w:t>s</w:t>
        </w:r>
      </w:ins>
      <w:r>
        <w:rPr>
          <w:sz w:val="24"/>
          <w:szCs w:val="24"/>
          <w:lang w:val="en-US"/>
        </w:rPr>
        <w:t xml:space="preserve"> but in my “primary” class, compared to the first adapter, I had to take </w:t>
      </w:r>
      <w:r w:rsidR="00DD3593">
        <w:rPr>
          <w:sz w:val="24"/>
          <w:szCs w:val="24"/>
          <w:lang w:val="en-US"/>
        </w:rPr>
        <w:t>the text</w:t>
      </w:r>
      <w:ins w:id="532" w:author="CJ" w:date="2021-04-10T18:26:00Z">
        <w:r w:rsidR="00E66BA6">
          <w:rPr>
            <w:sz w:val="24"/>
            <w:szCs w:val="24"/>
            <w:lang w:val="en-US"/>
          </w:rPr>
          <w:t>,</w:t>
        </w:r>
      </w:ins>
      <w:r w:rsidR="00DD3593">
        <w:rPr>
          <w:sz w:val="24"/>
          <w:szCs w:val="24"/>
          <w:lang w:val="en-US"/>
        </w:rPr>
        <w:t xml:space="preserve"> not in the array</w:t>
      </w:r>
      <w:ins w:id="533" w:author="CJ" w:date="2021-04-10T18:26:00Z">
        <w:r w:rsidR="00E66BA6">
          <w:rPr>
            <w:sz w:val="24"/>
            <w:szCs w:val="24"/>
            <w:lang w:val="en-US"/>
          </w:rPr>
          <w:t>,</w:t>
        </w:r>
      </w:ins>
      <w:r w:rsidR="00DD3593">
        <w:rPr>
          <w:sz w:val="24"/>
          <w:szCs w:val="24"/>
          <w:lang w:val="en-US"/>
        </w:rPr>
        <w:t xml:space="preserve"> but in the data</w:t>
      </w:r>
      <w:del w:id="534" w:author="CJ" w:date="2021-04-10T18:25:00Z">
        <w:r w:rsidR="00DD3593" w:rsidDel="00E66BA6">
          <w:rPr>
            <w:sz w:val="24"/>
            <w:szCs w:val="24"/>
            <w:lang w:val="en-US"/>
          </w:rPr>
          <w:delText xml:space="preserve"> </w:delText>
        </w:r>
      </w:del>
      <w:r w:rsidR="00DD3593">
        <w:rPr>
          <w:sz w:val="24"/>
          <w:szCs w:val="24"/>
          <w:lang w:val="en-US"/>
        </w:rPr>
        <w:t xml:space="preserve">base, and I had to create a special part for the </w:t>
      </w:r>
      <w:ins w:id="535" w:author="CJ" w:date="2021-04-10T18:26:00Z">
        <w:r w:rsidR="00E66BA6">
          <w:rPr>
            <w:sz w:val="24"/>
            <w:szCs w:val="24"/>
            <w:lang w:val="en-US"/>
          </w:rPr>
          <w:t>“</w:t>
        </w:r>
      </w:ins>
      <w:r w:rsidR="00DD3593">
        <w:rPr>
          <w:sz w:val="24"/>
          <w:szCs w:val="24"/>
          <w:lang w:val="en-US"/>
        </w:rPr>
        <w:t>delete</w:t>
      </w:r>
      <w:ins w:id="536" w:author="CJ" w:date="2021-04-10T18:26:00Z">
        <w:r w:rsidR="00E66BA6">
          <w:rPr>
            <w:sz w:val="24"/>
            <w:szCs w:val="24"/>
            <w:lang w:val="en-US"/>
          </w:rPr>
          <w:t>”</w:t>
        </w:r>
      </w:ins>
      <w:r w:rsidR="00DD3593">
        <w:rPr>
          <w:sz w:val="24"/>
          <w:szCs w:val="24"/>
          <w:lang w:val="en-US"/>
        </w:rPr>
        <w:t xml:space="preserve"> button. I made a link between the data</w:t>
      </w:r>
      <w:del w:id="537" w:author="CJ" w:date="2021-04-10T18:26:00Z">
        <w:r w:rsidR="00DD3593" w:rsidDel="00E66BA6">
          <w:rPr>
            <w:sz w:val="24"/>
            <w:szCs w:val="24"/>
            <w:lang w:val="en-US"/>
          </w:rPr>
          <w:delText xml:space="preserve"> </w:delText>
        </w:r>
      </w:del>
      <w:r w:rsidR="00DD3593">
        <w:rPr>
          <w:sz w:val="24"/>
          <w:szCs w:val="24"/>
          <w:lang w:val="en-US"/>
        </w:rPr>
        <w:t>base and the delete button. Thanks to the position of each word in the data</w:t>
      </w:r>
      <w:del w:id="538" w:author="CJ" w:date="2021-04-10T18:26:00Z">
        <w:r w:rsidR="00DD3593" w:rsidDel="00E66BA6">
          <w:rPr>
            <w:sz w:val="24"/>
            <w:szCs w:val="24"/>
            <w:lang w:val="en-US"/>
          </w:rPr>
          <w:delText xml:space="preserve"> </w:delText>
        </w:r>
      </w:del>
      <w:r w:rsidR="00DD3593">
        <w:rPr>
          <w:sz w:val="24"/>
          <w:szCs w:val="24"/>
          <w:lang w:val="en-US"/>
        </w:rPr>
        <w:t>base I c</w:t>
      </w:r>
      <w:ins w:id="539" w:author="CJ" w:date="2021-04-10T18:27:00Z">
        <w:r w:rsidR="00E66BA6">
          <w:rPr>
            <w:sz w:val="24"/>
            <w:szCs w:val="24"/>
            <w:lang w:val="en-US"/>
          </w:rPr>
          <w:t>an</w:t>
        </w:r>
      </w:ins>
      <w:del w:id="540" w:author="CJ" w:date="2021-04-10T18:27:00Z">
        <w:r w:rsidR="00DD3593" w:rsidDel="00E66BA6">
          <w:rPr>
            <w:sz w:val="24"/>
            <w:szCs w:val="24"/>
            <w:lang w:val="en-US"/>
          </w:rPr>
          <w:delText>ould</w:delText>
        </w:r>
      </w:del>
      <w:r w:rsidR="00DD3593">
        <w:rPr>
          <w:sz w:val="24"/>
          <w:szCs w:val="24"/>
          <w:lang w:val="en-US"/>
        </w:rPr>
        <w:t xml:space="preserve"> delete the right word. This button </w:t>
      </w:r>
      <w:del w:id="541" w:author="CJ" w:date="2021-04-10T18:27:00Z">
        <w:r w:rsidR="00DD3593" w:rsidDel="00E66BA6">
          <w:rPr>
            <w:sz w:val="24"/>
            <w:szCs w:val="24"/>
            <w:lang w:val="en-US"/>
          </w:rPr>
          <w:delText xml:space="preserve">are </w:delText>
        </w:r>
      </w:del>
      <w:ins w:id="542" w:author="CJ" w:date="2021-04-10T18:27:00Z">
        <w:r w:rsidR="00E66BA6">
          <w:rPr>
            <w:sz w:val="24"/>
            <w:szCs w:val="24"/>
            <w:lang w:val="en-US"/>
          </w:rPr>
          <w:t xml:space="preserve">is </w:t>
        </w:r>
      </w:ins>
      <w:r w:rsidR="00DD3593">
        <w:rPr>
          <w:sz w:val="24"/>
          <w:szCs w:val="24"/>
          <w:lang w:val="en-US"/>
        </w:rPr>
        <w:t xml:space="preserve">invisible </w:t>
      </w:r>
      <w:commentRangeStart w:id="543"/>
      <w:del w:id="544" w:author="Manon Jct" w:date="2021-04-10T18:53:00Z">
        <w:r w:rsidR="00DD3593" w:rsidDel="00C25D6B">
          <w:rPr>
            <w:sz w:val="24"/>
            <w:szCs w:val="24"/>
            <w:lang w:val="en-US"/>
          </w:rPr>
          <w:delText>on</w:delText>
        </w:r>
        <w:commentRangeEnd w:id="543"/>
        <w:r w:rsidR="00E66BA6" w:rsidDel="00C25D6B">
          <w:rPr>
            <w:rStyle w:val="Marquedecommentaire"/>
          </w:rPr>
          <w:commentReference w:id="543"/>
        </w:r>
        <w:r w:rsidR="00DD3593" w:rsidDel="00C25D6B">
          <w:rPr>
            <w:sz w:val="24"/>
            <w:szCs w:val="24"/>
            <w:lang w:val="en-US"/>
          </w:rPr>
          <w:delText xml:space="preserve"> </w:delText>
        </w:r>
      </w:del>
      <w:ins w:id="545" w:author="Manon Jct" w:date="2021-04-10T18:53:00Z">
        <w:r w:rsidR="00C25D6B">
          <w:rPr>
            <w:sz w:val="24"/>
            <w:szCs w:val="24"/>
            <w:lang w:val="en-US"/>
          </w:rPr>
          <w:t>for</w:t>
        </w:r>
        <w:r w:rsidR="00C25D6B">
          <w:rPr>
            <w:sz w:val="24"/>
            <w:szCs w:val="24"/>
            <w:lang w:val="en-US"/>
          </w:rPr>
          <w:t xml:space="preserve"> </w:t>
        </w:r>
      </w:ins>
      <w:r w:rsidR="00DD3593">
        <w:rPr>
          <w:sz w:val="24"/>
          <w:szCs w:val="24"/>
          <w:lang w:val="en-US"/>
        </w:rPr>
        <w:t>the data already stored.</w:t>
      </w:r>
    </w:p>
    <w:p w14:paraId="63064CCA" w14:textId="77777777" w:rsidR="00E66BA6" w:rsidRDefault="00E66BA6" w:rsidP="00506D3A">
      <w:pPr>
        <w:jc w:val="both"/>
        <w:rPr>
          <w:ins w:id="546" w:author="CJ" w:date="2021-04-10T18:29:00Z"/>
          <w:sz w:val="24"/>
          <w:szCs w:val="24"/>
          <w:lang w:val="en-US"/>
        </w:rPr>
      </w:pPr>
      <w:ins w:id="547" w:author="CJ" w:date="2021-04-10T18:29:00Z">
        <w:r>
          <w:rPr>
            <w:sz w:val="24"/>
            <w:szCs w:val="24"/>
            <w:lang w:val="en-US"/>
          </w:rPr>
          <w:t xml:space="preserve"> </w:t>
        </w:r>
      </w:ins>
      <w:r w:rsidR="00DD3593">
        <w:rPr>
          <w:sz w:val="24"/>
          <w:szCs w:val="24"/>
          <w:lang w:val="en-US"/>
        </w:rPr>
        <w:t xml:space="preserve">Nevertheless, this adapter was almost the same </w:t>
      </w:r>
      <w:del w:id="548" w:author="CJ" w:date="2021-04-10T18:28:00Z">
        <w:r w:rsidR="00DD3593" w:rsidDel="00E66BA6">
          <w:rPr>
            <w:sz w:val="24"/>
            <w:szCs w:val="24"/>
            <w:lang w:val="en-US"/>
          </w:rPr>
          <w:delText>thing than</w:delText>
        </w:r>
      </w:del>
      <w:ins w:id="549" w:author="CJ" w:date="2021-04-10T18:28:00Z">
        <w:r>
          <w:rPr>
            <w:sz w:val="24"/>
            <w:szCs w:val="24"/>
            <w:lang w:val="en-US"/>
          </w:rPr>
          <w:t>as</w:t>
        </w:r>
      </w:ins>
      <w:r w:rsidR="00DD3593">
        <w:rPr>
          <w:sz w:val="24"/>
          <w:szCs w:val="24"/>
          <w:lang w:val="en-US"/>
        </w:rPr>
        <w:t xml:space="preserve"> the first one</w:t>
      </w:r>
      <w:r w:rsidR="00946613">
        <w:rPr>
          <w:sz w:val="24"/>
          <w:szCs w:val="24"/>
          <w:lang w:val="en-US"/>
        </w:rPr>
        <w:t xml:space="preserve">. </w:t>
      </w:r>
    </w:p>
    <w:p w14:paraId="170FFBFB" w14:textId="7CD14F92" w:rsidR="00946613" w:rsidDel="00E66BA6" w:rsidRDefault="00946613">
      <w:pPr>
        <w:ind w:firstLine="708"/>
        <w:jc w:val="both"/>
        <w:rPr>
          <w:del w:id="550" w:author="CJ" w:date="2021-04-10T18:29:00Z"/>
          <w:sz w:val="24"/>
          <w:szCs w:val="24"/>
          <w:lang w:val="en-US"/>
        </w:rPr>
        <w:pPrChange w:id="551" w:author="CJ" w:date="2021-04-10T18:29:00Z">
          <w:pPr/>
        </w:pPrChange>
      </w:pPr>
      <w:r>
        <w:rPr>
          <w:sz w:val="24"/>
          <w:szCs w:val="24"/>
          <w:lang w:val="en-US"/>
        </w:rPr>
        <w:t>The implementation of the database was the biggest part of this project.</w:t>
      </w:r>
      <w:ins w:id="552" w:author="CJ" w:date="2021-04-10T18:29:00Z">
        <w:r w:rsidR="00E66BA6">
          <w:rPr>
            <w:sz w:val="24"/>
            <w:szCs w:val="24"/>
            <w:lang w:val="en-US"/>
          </w:rPr>
          <w:t xml:space="preserve"> </w:t>
        </w:r>
      </w:ins>
    </w:p>
    <w:p w14:paraId="65EFBD0B" w14:textId="10D65437" w:rsidR="00DA3F80" w:rsidRDefault="00946613">
      <w:pPr>
        <w:ind w:firstLine="708"/>
        <w:jc w:val="both"/>
        <w:rPr>
          <w:sz w:val="24"/>
          <w:szCs w:val="24"/>
          <w:lang w:val="en-US"/>
        </w:rPr>
        <w:pPrChange w:id="553" w:author="CJ" w:date="2021-04-10T18:29:00Z">
          <w:pPr/>
        </w:pPrChange>
      </w:pPr>
      <w:r>
        <w:rPr>
          <w:sz w:val="24"/>
          <w:szCs w:val="24"/>
          <w:lang w:val="en-US"/>
        </w:rPr>
        <w:t xml:space="preserve">First of all, I </w:t>
      </w:r>
      <w:del w:id="554" w:author="CJ" w:date="2021-04-10T18:29:00Z">
        <w:r w:rsidDel="00E66BA6">
          <w:rPr>
            <w:sz w:val="24"/>
            <w:szCs w:val="24"/>
            <w:lang w:val="en-US"/>
          </w:rPr>
          <w:delText xml:space="preserve">have </w:delText>
        </w:r>
      </w:del>
      <w:r>
        <w:rPr>
          <w:sz w:val="24"/>
          <w:szCs w:val="24"/>
          <w:lang w:val="en-US"/>
        </w:rPr>
        <w:t>create</w:t>
      </w:r>
      <w:ins w:id="555" w:author="CJ" w:date="2021-04-10T18:29:00Z">
        <w:r w:rsidR="00E66BA6">
          <w:rPr>
            <w:sz w:val="24"/>
            <w:szCs w:val="24"/>
            <w:lang w:val="en-US"/>
          </w:rPr>
          <w:t>d</w:t>
        </w:r>
      </w:ins>
      <w:r>
        <w:rPr>
          <w:sz w:val="24"/>
          <w:szCs w:val="24"/>
          <w:lang w:val="en-US"/>
        </w:rPr>
        <w:t xml:space="preserve"> a table with three columns</w:t>
      </w:r>
      <w:r w:rsidR="00DA3F80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the </w:t>
      </w:r>
      <w:del w:id="556" w:author="CJ" w:date="2021-04-10T18:29:00Z">
        <w:r w:rsidDel="00E66BA6">
          <w:rPr>
            <w:sz w:val="24"/>
            <w:szCs w:val="24"/>
            <w:lang w:val="en-US"/>
          </w:rPr>
          <w:delText>id</w:delText>
        </w:r>
      </w:del>
      <w:ins w:id="557" w:author="CJ" w:date="2021-04-10T18:29:00Z">
        <w:r w:rsidR="00E66BA6">
          <w:rPr>
            <w:sz w:val="24"/>
            <w:szCs w:val="24"/>
            <w:lang w:val="en-US"/>
          </w:rPr>
          <w:t>ID</w:t>
        </w:r>
      </w:ins>
      <w:r>
        <w:rPr>
          <w:sz w:val="24"/>
          <w:szCs w:val="24"/>
          <w:lang w:val="en-US"/>
        </w:rPr>
        <w:t>, the English word</w:t>
      </w:r>
      <w:ins w:id="558" w:author="CJ" w:date="2021-04-10T18:29:00Z">
        <w:r w:rsidR="00E66BA6">
          <w:rPr>
            <w:sz w:val="24"/>
            <w:szCs w:val="24"/>
            <w:lang w:val="en-US"/>
          </w:rPr>
          <w:t>,</w:t>
        </w:r>
      </w:ins>
      <w:r>
        <w:rPr>
          <w:sz w:val="24"/>
          <w:szCs w:val="24"/>
          <w:lang w:val="en-US"/>
        </w:rPr>
        <w:t xml:space="preserve"> then the French translation</w:t>
      </w:r>
      <w:r w:rsidR="00D63ECD">
        <w:rPr>
          <w:sz w:val="24"/>
          <w:szCs w:val="24"/>
          <w:lang w:val="en-US"/>
        </w:rPr>
        <w:t xml:space="preserve">. Then I </w:t>
      </w:r>
      <w:del w:id="559" w:author="CJ" w:date="2021-04-10T18:30:00Z">
        <w:r w:rsidR="00D63ECD" w:rsidDel="00E66BA6">
          <w:rPr>
            <w:sz w:val="24"/>
            <w:szCs w:val="24"/>
            <w:lang w:val="en-US"/>
          </w:rPr>
          <w:delText xml:space="preserve">have </w:delText>
        </w:r>
      </w:del>
      <w:r w:rsidR="00D63ECD">
        <w:rPr>
          <w:sz w:val="24"/>
          <w:szCs w:val="24"/>
          <w:lang w:val="en-US"/>
        </w:rPr>
        <w:t>created a method which allow</w:t>
      </w:r>
      <w:ins w:id="560" w:author="CJ" w:date="2021-04-10T18:30:00Z">
        <w:r w:rsidR="00E66BA6">
          <w:rPr>
            <w:sz w:val="24"/>
            <w:szCs w:val="24"/>
            <w:lang w:val="en-US"/>
          </w:rPr>
          <w:t>s</w:t>
        </w:r>
      </w:ins>
      <w:r w:rsidR="00D63ECD">
        <w:rPr>
          <w:sz w:val="24"/>
          <w:szCs w:val="24"/>
          <w:lang w:val="en-US"/>
        </w:rPr>
        <w:t xml:space="preserve"> to read and to pick up these data. Once th</w:t>
      </w:r>
      <w:r w:rsidR="00DA3F80">
        <w:rPr>
          <w:sz w:val="24"/>
          <w:szCs w:val="24"/>
          <w:lang w:val="en-US"/>
        </w:rPr>
        <w:t>e</w:t>
      </w:r>
      <w:r w:rsidR="00D63ECD">
        <w:rPr>
          <w:sz w:val="24"/>
          <w:szCs w:val="24"/>
          <w:lang w:val="en-US"/>
        </w:rPr>
        <w:t>s</w:t>
      </w:r>
      <w:r w:rsidR="00DA3F80">
        <w:rPr>
          <w:sz w:val="24"/>
          <w:szCs w:val="24"/>
          <w:lang w:val="en-US"/>
        </w:rPr>
        <w:t>e</w:t>
      </w:r>
      <w:r w:rsidR="00D63ECD">
        <w:rPr>
          <w:sz w:val="24"/>
          <w:szCs w:val="24"/>
          <w:lang w:val="en-US"/>
        </w:rPr>
        <w:t xml:space="preserve"> function</w:t>
      </w:r>
      <w:r w:rsidR="00DA3F80">
        <w:rPr>
          <w:sz w:val="24"/>
          <w:szCs w:val="24"/>
          <w:lang w:val="en-US"/>
        </w:rPr>
        <w:t>s</w:t>
      </w:r>
      <w:r w:rsidR="00D63ECD">
        <w:rPr>
          <w:sz w:val="24"/>
          <w:szCs w:val="24"/>
          <w:lang w:val="en-US"/>
        </w:rPr>
        <w:t xml:space="preserve"> </w:t>
      </w:r>
      <w:r w:rsidR="00DA3F80">
        <w:rPr>
          <w:sz w:val="24"/>
          <w:szCs w:val="24"/>
          <w:lang w:val="en-US"/>
        </w:rPr>
        <w:t>were</w:t>
      </w:r>
      <w:r w:rsidR="00D63ECD">
        <w:rPr>
          <w:sz w:val="24"/>
          <w:szCs w:val="24"/>
          <w:lang w:val="en-US"/>
        </w:rPr>
        <w:t xml:space="preserve"> done, the database </w:t>
      </w:r>
      <w:r w:rsidR="00DA3F80">
        <w:rPr>
          <w:sz w:val="24"/>
          <w:szCs w:val="24"/>
          <w:lang w:val="en-US"/>
        </w:rPr>
        <w:t>was</w:t>
      </w:r>
      <w:r w:rsidR="00D63ECD">
        <w:rPr>
          <w:sz w:val="24"/>
          <w:szCs w:val="24"/>
          <w:lang w:val="en-US"/>
        </w:rPr>
        <w:t xml:space="preserve"> created. In this database, I </w:t>
      </w:r>
      <w:del w:id="561" w:author="CJ" w:date="2021-04-10T18:30:00Z">
        <w:r w:rsidR="00D63ECD" w:rsidDel="00E66BA6">
          <w:rPr>
            <w:sz w:val="24"/>
            <w:szCs w:val="24"/>
            <w:lang w:val="en-US"/>
          </w:rPr>
          <w:delText>needed</w:delText>
        </w:r>
      </w:del>
      <w:ins w:id="562" w:author="CJ" w:date="2021-04-10T18:30:00Z">
        <w:r w:rsidR="00E66BA6">
          <w:rPr>
            <w:sz w:val="24"/>
            <w:szCs w:val="24"/>
            <w:lang w:val="en-US"/>
          </w:rPr>
          <w:t>wa</w:t>
        </w:r>
      </w:ins>
      <w:ins w:id="563" w:author="CJ" w:date="2021-04-10T18:31:00Z">
        <w:r w:rsidR="00E66BA6">
          <w:rPr>
            <w:sz w:val="24"/>
            <w:szCs w:val="24"/>
            <w:lang w:val="en-US"/>
          </w:rPr>
          <w:t>nted</w:t>
        </w:r>
      </w:ins>
      <w:ins w:id="564" w:author="CJ" w:date="2021-04-10T18:30:00Z">
        <w:r w:rsidR="00E66BA6">
          <w:rPr>
            <w:sz w:val="24"/>
            <w:szCs w:val="24"/>
            <w:lang w:val="en-US"/>
          </w:rPr>
          <w:t xml:space="preserve"> to do three</w:t>
        </w:r>
      </w:ins>
      <w:del w:id="565" w:author="CJ" w:date="2021-04-10T18:30:00Z">
        <w:r w:rsidR="00D63ECD" w:rsidDel="00E66BA6">
          <w:rPr>
            <w:sz w:val="24"/>
            <w:szCs w:val="24"/>
            <w:lang w:val="en-US"/>
          </w:rPr>
          <w:delText xml:space="preserve"> 3 </w:delText>
        </w:r>
      </w:del>
      <w:ins w:id="566" w:author="CJ" w:date="2021-04-10T18:30:00Z">
        <w:r w:rsidR="00E66BA6">
          <w:rPr>
            <w:sz w:val="24"/>
            <w:szCs w:val="24"/>
            <w:lang w:val="en-US"/>
          </w:rPr>
          <w:t xml:space="preserve"> </w:t>
        </w:r>
      </w:ins>
      <w:del w:id="567" w:author="CJ" w:date="2021-04-10T18:30:00Z">
        <w:r w:rsidR="00D63ECD" w:rsidDel="00E66BA6">
          <w:rPr>
            <w:sz w:val="24"/>
            <w:szCs w:val="24"/>
            <w:lang w:val="en-US"/>
          </w:rPr>
          <w:delText>things</w:delText>
        </w:r>
      </w:del>
      <w:ins w:id="568" w:author="CJ" w:date="2021-04-10T18:30:00Z">
        <w:r w:rsidR="00E66BA6">
          <w:rPr>
            <w:sz w:val="24"/>
            <w:szCs w:val="24"/>
            <w:lang w:val="en-US"/>
          </w:rPr>
          <w:t>actions</w:t>
        </w:r>
      </w:ins>
      <w:r w:rsidR="00D63ECD">
        <w:rPr>
          <w:sz w:val="24"/>
          <w:szCs w:val="24"/>
          <w:lang w:val="en-US"/>
        </w:rPr>
        <w:t xml:space="preserve"> : add a word, delete one word and delete all the words. Thus, I implemented th</w:t>
      </w:r>
      <w:r w:rsidR="000E223F">
        <w:rPr>
          <w:sz w:val="24"/>
          <w:szCs w:val="24"/>
          <w:lang w:val="en-US"/>
        </w:rPr>
        <w:t>ese</w:t>
      </w:r>
      <w:r w:rsidR="00D63ECD">
        <w:rPr>
          <w:sz w:val="24"/>
          <w:szCs w:val="24"/>
          <w:lang w:val="en-US"/>
        </w:rPr>
        <w:t xml:space="preserve"> 3 functions. </w:t>
      </w:r>
      <w:r w:rsidR="00DA3F80">
        <w:rPr>
          <w:sz w:val="24"/>
          <w:szCs w:val="24"/>
          <w:lang w:val="en-US"/>
        </w:rPr>
        <w:t xml:space="preserve">Delete and delete all are link to the garbage which is on the principle layout. I can delete one </w:t>
      </w:r>
      <w:del w:id="569" w:author="CJ" w:date="2021-04-10T18:31:00Z">
        <w:r w:rsidR="00DA3F80" w:rsidDel="00D70A87">
          <w:rPr>
            <w:sz w:val="24"/>
            <w:szCs w:val="24"/>
            <w:lang w:val="en-US"/>
          </w:rPr>
          <w:delText xml:space="preserve">or more </w:delText>
        </w:r>
      </w:del>
      <w:r w:rsidR="00DA3F80">
        <w:rPr>
          <w:sz w:val="24"/>
          <w:szCs w:val="24"/>
          <w:lang w:val="en-US"/>
        </w:rPr>
        <w:t>element</w:t>
      </w:r>
      <w:ins w:id="570" w:author="CJ" w:date="2021-04-10T18:31:00Z">
        <w:r w:rsidR="00D70A87">
          <w:rPr>
            <w:sz w:val="24"/>
            <w:szCs w:val="24"/>
            <w:lang w:val="en-US"/>
          </w:rPr>
          <w:t>,</w:t>
        </w:r>
      </w:ins>
      <w:r w:rsidR="00DA3F80">
        <w:rPr>
          <w:sz w:val="24"/>
          <w:szCs w:val="24"/>
          <w:lang w:val="en-US"/>
        </w:rPr>
        <w:t xml:space="preserve"> </w:t>
      </w:r>
      <w:ins w:id="571" w:author="CJ" w:date="2021-04-10T18:31:00Z">
        <w:r w:rsidR="00D70A87">
          <w:rPr>
            <w:sz w:val="24"/>
            <w:szCs w:val="24"/>
            <w:lang w:val="en-US"/>
          </w:rPr>
          <w:t xml:space="preserve">or more, </w:t>
        </w:r>
      </w:ins>
      <w:r w:rsidR="00DA3F80">
        <w:rPr>
          <w:sz w:val="24"/>
          <w:szCs w:val="24"/>
          <w:lang w:val="en-US"/>
        </w:rPr>
        <w:t xml:space="preserve">thanks to the </w:t>
      </w:r>
      <w:del w:id="572" w:author="CJ" w:date="2021-04-10T18:31:00Z">
        <w:r w:rsidR="00DA3F80" w:rsidDel="00D70A87">
          <w:rPr>
            <w:sz w:val="24"/>
            <w:szCs w:val="24"/>
            <w:lang w:val="en-US"/>
          </w:rPr>
          <w:delText>id</w:delText>
        </w:r>
      </w:del>
      <w:ins w:id="573" w:author="CJ" w:date="2021-04-10T18:31:00Z">
        <w:r w:rsidR="00D70A87">
          <w:rPr>
            <w:sz w:val="24"/>
            <w:szCs w:val="24"/>
            <w:lang w:val="en-US"/>
          </w:rPr>
          <w:t>ID</w:t>
        </w:r>
      </w:ins>
      <w:r w:rsidR="00DA3F80">
        <w:rPr>
          <w:sz w:val="24"/>
          <w:szCs w:val="24"/>
          <w:lang w:val="en-US"/>
        </w:rPr>
        <w:t>.</w:t>
      </w:r>
      <w:ins w:id="574" w:author="CJ" w:date="2021-04-10T18:32:00Z">
        <w:r w:rsidR="00D70A87">
          <w:rPr>
            <w:sz w:val="24"/>
            <w:szCs w:val="24"/>
            <w:lang w:val="en-US"/>
          </w:rPr>
          <w:t xml:space="preserve"> </w:t>
        </w:r>
      </w:ins>
    </w:p>
    <w:p w14:paraId="267EACD2" w14:textId="683C4955" w:rsidR="00DA3F80" w:rsidRPr="00C25D6B" w:rsidDel="00D70A87" w:rsidRDefault="00D70A87">
      <w:pPr>
        <w:jc w:val="both"/>
        <w:rPr>
          <w:del w:id="575" w:author="CJ" w:date="2021-04-10T18:32:00Z"/>
          <w:i/>
          <w:iCs/>
          <w:sz w:val="24"/>
          <w:szCs w:val="24"/>
          <w:lang w:val="en-US"/>
          <w:rPrChange w:id="576" w:author="Manon Jct" w:date="2021-04-10T18:53:00Z">
            <w:rPr>
              <w:del w:id="577" w:author="CJ" w:date="2021-04-10T18:32:00Z"/>
              <w:sz w:val="24"/>
              <w:szCs w:val="24"/>
              <w:lang w:val="en-US"/>
            </w:rPr>
          </w:rPrChange>
        </w:rPr>
        <w:pPrChange w:id="578" w:author="CJ" w:date="2021-04-10T10:02:00Z">
          <w:pPr/>
        </w:pPrChange>
      </w:pPr>
      <w:ins w:id="579" w:author="CJ" w:date="2021-04-10T18:36:00Z">
        <w:r>
          <w:rPr>
            <w:sz w:val="24"/>
            <w:szCs w:val="24"/>
            <w:lang w:val="en-US"/>
          </w:rPr>
          <w:t>“</w:t>
        </w:r>
      </w:ins>
    </w:p>
    <w:p w14:paraId="4539399C" w14:textId="6C2C0789" w:rsidR="00DD3593" w:rsidRDefault="00DA3F80">
      <w:pPr>
        <w:ind w:firstLine="708"/>
        <w:jc w:val="both"/>
        <w:rPr>
          <w:sz w:val="24"/>
          <w:szCs w:val="24"/>
          <w:lang w:val="en-US"/>
        </w:rPr>
        <w:pPrChange w:id="580" w:author="CJ" w:date="2021-04-10T18:32:00Z">
          <w:pPr/>
        </w:pPrChange>
      </w:pPr>
      <w:r w:rsidRPr="00C25D6B">
        <w:rPr>
          <w:i/>
          <w:iCs/>
          <w:sz w:val="24"/>
          <w:szCs w:val="24"/>
          <w:lang w:val="en-US"/>
          <w:rPrChange w:id="581" w:author="Manon Jct" w:date="2021-04-10T18:53:00Z">
            <w:rPr>
              <w:sz w:val="24"/>
              <w:szCs w:val="24"/>
              <w:lang w:val="en-US"/>
            </w:rPr>
          </w:rPrChange>
        </w:rPr>
        <w:t>Add</w:t>
      </w:r>
      <w:ins w:id="582" w:author="CJ" w:date="2021-04-10T18:36:00Z">
        <w:r w:rsidR="00D70A87">
          <w:rPr>
            <w:sz w:val="24"/>
            <w:szCs w:val="24"/>
            <w:lang w:val="en-US"/>
          </w:rPr>
          <w:t>”</w:t>
        </w:r>
      </w:ins>
      <w:r>
        <w:rPr>
          <w:sz w:val="24"/>
          <w:szCs w:val="24"/>
          <w:lang w:val="en-US"/>
        </w:rPr>
        <w:t xml:space="preserve"> </w:t>
      </w:r>
      <w:del w:id="583" w:author="Manon Jct" w:date="2021-04-10T18:53:00Z">
        <w:r w:rsidRPr="00D70A87" w:rsidDel="00C25D6B">
          <w:rPr>
            <w:strike/>
            <w:sz w:val="24"/>
            <w:szCs w:val="24"/>
            <w:lang w:val="en-US"/>
            <w:rPrChange w:id="584" w:author="CJ" w:date="2021-04-10T18:38:00Z">
              <w:rPr>
                <w:sz w:val="24"/>
                <w:szCs w:val="24"/>
                <w:lang w:val="en-US"/>
              </w:rPr>
            </w:rPrChange>
          </w:rPr>
          <w:delText>pick</w:delText>
        </w:r>
      </w:del>
      <w:ins w:id="585" w:author="CJ" w:date="2021-04-10T18:36:00Z">
        <w:del w:id="586" w:author="Manon Jct" w:date="2021-04-10T18:53:00Z">
          <w:r w:rsidR="00D70A87" w:rsidRPr="00D70A87" w:rsidDel="00C25D6B">
            <w:rPr>
              <w:strike/>
              <w:sz w:val="24"/>
              <w:szCs w:val="24"/>
              <w:lang w:val="en-US"/>
              <w:rPrChange w:id="587" w:author="CJ" w:date="2021-04-10T18:38:00Z">
                <w:rPr>
                  <w:sz w:val="24"/>
                  <w:szCs w:val="24"/>
                  <w:lang w:val="en-US"/>
                </w:rPr>
              </w:rPrChange>
            </w:rPr>
            <w:delText>s</w:delText>
          </w:r>
        </w:del>
      </w:ins>
      <w:del w:id="588" w:author="Manon Jct" w:date="2021-04-10T18:53:00Z">
        <w:r w:rsidRPr="00D70A87" w:rsidDel="00C25D6B">
          <w:rPr>
            <w:strike/>
            <w:sz w:val="24"/>
            <w:szCs w:val="24"/>
            <w:lang w:val="en-US"/>
            <w:rPrChange w:id="589" w:author="CJ" w:date="2021-04-10T18:38:00Z">
              <w:rPr>
                <w:sz w:val="24"/>
                <w:szCs w:val="24"/>
                <w:lang w:val="en-US"/>
              </w:rPr>
            </w:rPrChange>
          </w:rPr>
          <w:delText xml:space="preserve"> up</w:delText>
        </w:r>
        <w:r w:rsidDel="00C25D6B">
          <w:rPr>
            <w:sz w:val="24"/>
            <w:szCs w:val="24"/>
            <w:lang w:val="en-US"/>
          </w:rPr>
          <w:delText xml:space="preserve"> </w:delText>
        </w:r>
      </w:del>
      <w:ins w:id="590" w:author="CJ" w:date="2021-04-10T18:38:00Z">
        <w:r w:rsidR="00D70A87">
          <w:rPr>
            <w:sz w:val="24"/>
            <w:szCs w:val="24"/>
            <w:lang w:val="en-US"/>
          </w:rPr>
          <w:t xml:space="preserve">transfers </w:t>
        </w:r>
      </w:ins>
      <w:r>
        <w:rPr>
          <w:sz w:val="24"/>
          <w:szCs w:val="24"/>
          <w:lang w:val="en-US"/>
        </w:rPr>
        <w:t xml:space="preserve">the text written by the user in the </w:t>
      </w:r>
      <w:ins w:id="591" w:author="Manon Jct" w:date="2021-04-10T18:53:00Z">
        <w:r w:rsidR="00C25D6B">
          <w:rPr>
            <w:sz w:val="24"/>
            <w:szCs w:val="24"/>
            <w:lang w:val="en-US"/>
          </w:rPr>
          <w:t>“</w:t>
        </w:r>
      </w:ins>
      <w:r>
        <w:rPr>
          <w:sz w:val="24"/>
          <w:szCs w:val="24"/>
          <w:lang w:val="en-US"/>
        </w:rPr>
        <w:t>edit view</w:t>
      </w:r>
      <w:ins w:id="592" w:author="Manon Jct" w:date="2021-04-10T18:53:00Z">
        <w:r w:rsidR="00C25D6B">
          <w:rPr>
            <w:sz w:val="24"/>
            <w:szCs w:val="24"/>
            <w:lang w:val="en-US"/>
          </w:rPr>
          <w:t>”</w:t>
        </w:r>
      </w:ins>
      <w:ins w:id="593" w:author="CJ" w:date="2021-04-10T18:38:00Z">
        <w:r w:rsidR="00D70A87">
          <w:rPr>
            <w:sz w:val="24"/>
            <w:szCs w:val="24"/>
            <w:lang w:val="en-US"/>
          </w:rPr>
          <w:t>,</w:t>
        </w:r>
      </w:ins>
      <w:r>
        <w:rPr>
          <w:sz w:val="24"/>
          <w:szCs w:val="24"/>
          <w:lang w:val="en-US"/>
        </w:rPr>
        <w:t xml:space="preserve"> in</w:t>
      </w:r>
      <w:ins w:id="594" w:author="CJ" w:date="2021-04-10T18:38:00Z">
        <w:r w:rsidR="00D70A87">
          <w:rPr>
            <w:sz w:val="24"/>
            <w:szCs w:val="24"/>
            <w:lang w:val="en-US"/>
          </w:rPr>
          <w:t>to</w:t>
        </w:r>
      </w:ins>
      <w:r>
        <w:rPr>
          <w:sz w:val="24"/>
          <w:szCs w:val="24"/>
          <w:lang w:val="en-US"/>
        </w:rPr>
        <w:t xml:space="preserve"> the “</w:t>
      </w:r>
      <w:proofErr w:type="spellStart"/>
      <w:r>
        <w:rPr>
          <w:sz w:val="24"/>
          <w:szCs w:val="24"/>
          <w:lang w:val="en-US"/>
        </w:rPr>
        <w:t>Addword</w:t>
      </w:r>
      <w:proofErr w:type="spellEnd"/>
      <w:r>
        <w:rPr>
          <w:sz w:val="24"/>
          <w:szCs w:val="24"/>
          <w:lang w:val="en-US"/>
        </w:rPr>
        <w:t xml:space="preserve">” activity. </w:t>
      </w:r>
      <w:ins w:id="595" w:author="CJ" w:date="2021-04-10T18:39:00Z">
        <w:r w:rsidR="00D70A87">
          <w:rPr>
            <w:sz w:val="24"/>
            <w:szCs w:val="24"/>
            <w:lang w:val="en-US"/>
          </w:rPr>
          <w:t xml:space="preserve">The </w:t>
        </w:r>
      </w:ins>
      <w:del w:id="596" w:author="CJ" w:date="2021-04-10T18:39:00Z">
        <w:r w:rsidR="002E53F3" w:rsidDel="00D70A87">
          <w:rPr>
            <w:sz w:val="24"/>
            <w:szCs w:val="24"/>
            <w:lang w:val="en-US"/>
          </w:rPr>
          <w:delText>F</w:delText>
        </w:r>
      </w:del>
      <w:ins w:id="597" w:author="CJ" w:date="2021-04-10T18:39:00Z">
        <w:r w:rsidR="00D70A87">
          <w:rPr>
            <w:sz w:val="24"/>
            <w:szCs w:val="24"/>
            <w:lang w:val="en-US"/>
          </w:rPr>
          <w:t>f</w:t>
        </w:r>
      </w:ins>
      <w:r w:rsidR="002E53F3">
        <w:rPr>
          <w:sz w:val="24"/>
          <w:szCs w:val="24"/>
          <w:lang w:val="en-US"/>
        </w:rPr>
        <w:t xml:space="preserve">irst </w:t>
      </w:r>
      <w:ins w:id="598" w:author="CJ" w:date="2021-04-10T18:39:00Z">
        <w:r w:rsidR="00D70A87">
          <w:rPr>
            <w:sz w:val="24"/>
            <w:szCs w:val="24"/>
            <w:lang w:val="en-US"/>
          </w:rPr>
          <w:t>“</w:t>
        </w:r>
      </w:ins>
      <w:r w:rsidR="002E53F3">
        <w:rPr>
          <w:sz w:val="24"/>
          <w:szCs w:val="24"/>
          <w:lang w:val="en-US"/>
        </w:rPr>
        <w:t>add</w:t>
      </w:r>
      <w:ins w:id="599" w:author="CJ" w:date="2021-04-10T18:39:00Z">
        <w:r w:rsidR="00D70A87">
          <w:rPr>
            <w:sz w:val="24"/>
            <w:szCs w:val="24"/>
            <w:lang w:val="en-US"/>
          </w:rPr>
          <w:t>”</w:t>
        </w:r>
      </w:ins>
      <w:r w:rsidR="002E53F3">
        <w:rPr>
          <w:sz w:val="24"/>
          <w:szCs w:val="24"/>
          <w:lang w:val="en-US"/>
        </w:rPr>
        <w:t xml:space="preserve"> was a pop</w:t>
      </w:r>
      <w:ins w:id="600" w:author="CJ" w:date="2021-04-10T18:39:00Z">
        <w:r w:rsidR="00D70A87">
          <w:rPr>
            <w:sz w:val="24"/>
            <w:szCs w:val="24"/>
            <w:lang w:val="en-US"/>
          </w:rPr>
          <w:t>-</w:t>
        </w:r>
      </w:ins>
      <w:r w:rsidR="002E53F3">
        <w:rPr>
          <w:sz w:val="24"/>
          <w:szCs w:val="24"/>
          <w:lang w:val="en-US"/>
        </w:rPr>
        <w:t xml:space="preserve">up but I </w:t>
      </w:r>
      <w:del w:id="601" w:author="CJ" w:date="2021-04-10T18:39:00Z">
        <w:r w:rsidR="002E53F3" w:rsidDel="00D70A87">
          <w:rPr>
            <w:sz w:val="24"/>
            <w:szCs w:val="24"/>
            <w:lang w:val="en-US"/>
          </w:rPr>
          <w:delText xml:space="preserve">have </w:delText>
        </w:r>
      </w:del>
      <w:r w:rsidR="002E53F3">
        <w:rPr>
          <w:sz w:val="24"/>
          <w:szCs w:val="24"/>
          <w:lang w:val="en-US"/>
        </w:rPr>
        <w:t>changed for a</w:t>
      </w:r>
      <w:del w:id="602" w:author="CJ" w:date="2021-04-10T18:39:00Z">
        <w:r w:rsidR="002E53F3" w:rsidDel="00D70A87">
          <w:rPr>
            <w:sz w:val="24"/>
            <w:szCs w:val="24"/>
            <w:lang w:val="en-US"/>
          </w:rPr>
          <w:delText>n</w:delText>
        </w:r>
      </w:del>
      <w:r w:rsidR="002E53F3">
        <w:rPr>
          <w:sz w:val="24"/>
          <w:szCs w:val="24"/>
          <w:lang w:val="en-US"/>
        </w:rPr>
        <w:t xml:space="preserve"> new page because I did not like the final result. </w:t>
      </w:r>
      <w:r>
        <w:rPr>
          <w:sz w:val="24"/>
          <w:szCs w:val="24"/>
          <w:lang w:val="en-US"/>
        </w:rPr>
        <w:t>This activity change</w:t>
      </w:r>
      <w:ins w:id="603" w:author="CJ" w:date="2021-04-10T18:39:00Z">
        <w:r w:rsidR="00D70A87">
          <w:rPr>
            <w:sz w:val="24"/>
            <w:szCs w:val="24"/>
            <w:lang w:val="en-US"/>
          </w:rPr>
          <w:t>s</w:t>
        </w:r>
      </w:ins>
      <w:r>
        <w:rPr>
          <w:sz w:val="24"/>
          <w:szCs w:val="24"/>
          <w:lang w:val="en-US"/>
        </w:rPr>
        <w:t xml:space="preserve"> the text in “</w:t>
      </w:r>
      <w:proofErr w:type="spellStart"/>
      <w:r>
        <w:rPr>
          <w:sz w:val="24"/>
          <w:szCs w:val="24"/>
          <w:lang w:val="en-US"/>
        </w:rPr>
        <w:t>editview</w:t>
      </w:r>
      <w:proofErr w:type="spellEnd"/>
      <w:r>
        <w:rPr>
          <w:sz w:val="24"/>
          <w:szCs w:val="24"/>
          <w:lang w:val="en-US"/>
        </w:rPr>
        <w:t xml:space="preserve">” in string and </w:t>
      </w:r>
      <w:commentRangeStart w:id="604"/>
      <w:del w:id="605" w:author="Manon Jct" w:date="2021-04-10T18:55:00Z">
        <w:r w:rsidDel="00C25D6B">
          <w:rPr>
            <w:sz w:val="24"/>
            <w:szCs w:val="24"/>
            <w:lang w:val="en-US"/>
          </w:rPr>
          <w:delText>give</w:delText>
        </w:r>
      </w:del>
      <w:ins w:id="606" w:author="CJ" w:date="2021-04-10T18:40:00Z">
        <w:del w:id="607" w:author="Manon Jct" w:date="2021-04-10T18:55:00Z">
          <w:r w:rsidR="00D70A87" w:rsidDel="00C25D6B">
            <w:rPr>
              <w:sz w:val="24"/>
              <w:szCs w:val="24"/>
              <w:lang w:val="en-US"/>
            </w:rPr>
            <w:delText>s</w:delText>
          </w:r>
          <w:commentRangeEnd w:id="604"/>
          <w:r w:rsidR="00D70A87" w:rsidDel="00C25D6B">
            <w:rPr>
              <w:rStyle w:val="Marquedecommentaire"/>
            </w:rPr>
            <w:commentReference w:id="604"/>
          </w:r>
        </w:del>
      </w:ins>
      <w:del w:id="608" w:author="Manon Jct" w:date="2021-04-10T18:55:00Z">
        <w:r w:rsidDel="00C25D6B">
          <w:rPr>
            <w:sz w:val="24"/>
            <w:szCs w:val="24"/>
            <w:lang w:val="en-US"/>
          </w:rPr>
          <w:delText xml:space="preserve"> </w:delText>
        </w:r>
      </w:del>
      <w:ins w:id="609" w:author="Manon Jct" w:date="2021-04-10T18:55:00Z">
        <w:r w:rsidR="00C25D6B">
          <w:rPr>
            <w:sz w:val="24"/>
            <w:szCs w:val="24"/>
            <w:lang w:val="en-US"/>
          </w:rPr>
          <w:t>transfers</w:t>
        </w:r>
        <w:r w:rsidR="00C25D6B">
          <w:rPr>
            <w:sz w:val="24"/>
            <w:szCs w:val="24"/>
            <w:lang w:val="en-US"/>
          </w:rPr>
          <w:t xml:space="preserve"> </w:t>
        </w:r>
      </w:ins>
      <w:r>
        <w:rPr>
          <w:sz w:val="24"/>
          <w:szCs w:val="24"/>
          <w:lang w:val="en-US"/>
        </w:rPr>
        <w:t>this text to the add function in the database.</w:t>
      </w:r>
    </w:p>
    <w:p w14:paraId="3113C5F6" w14:textId="79DE393F" w:rsidR="007E3D53" w:rsidRDefault="007E3D53">
      <w:pPr>
        <w:ind w:firstLine="708"/>
        <w:jc w:val="both"/>
        <w:rPr>
          <w:sz w:val="24"/>
          <w:szCs w:val="24"/>
          <w:lang w:val="en-US"/>
        </w:rPr>
        <w:pPrChange w:id="610" w:author="CJ" w:date="2021-04-10T18:42:00Z">
          <w:pPr/>
        </w:pPrChange>
      </w:pPr>
      <w:del w:id="611" w:author="CJ" w:date="2021-04-10T18:50:00Z">
        <w:r w:rsidDel="00FC2692">
          <w:rPr>
            <w:sz w:val="24"/>
            <w:szCs w:val="24"/>
            <w:lang w:val="en-US"/>
          </w:rPr>
          <w:delText>Finaly</w:delText>
        </w:r>
      </w:del>
      <w:del w:id="612" w:author="CJ" w:date="2021-04-10T18:56:00Z">
        <w:r w:rsidDel="00A64BFC">
          <w:rPr>
            <w:sz w:val="24"/>
            <w:szCs w:val="24"/>
            <w:lang w:val="en-US"/>
          </w:rPr>
          <w:delText>,</w:delText>
        </w:r>
      </w:del>
      <w:r>
        <w:rPr>
          <w:sz w:val="24"/>
          <w:szCs w:val="24"/>
          <w:lang w:val="en-US"/>
        </w:rPr>
        <w:t xml:space="preserve"> I </w:t>
      </w:r>
      <w:del w:id="613" w:author="CJ" w:date="2021-04-10T18:42:00Z">
        <w:r w:rsidDel="00FC2692">
          <w:rPr>
            <w:sz w:val="24"/>
            <w:szCs w:val="24"/>
            <w:lang w:val="en-US"/>
          </w:rPr>
          <w:delText xml:space="preserve">have </w:delText>
        </w:r>
      </w:del>
      <w:r>
        <w:rPr>
          <w:sz w:val="24"/>
          <w:szCs w:val="24"/>
          <w:lang w:val="en-US"/>
        </w:rPr>
        <w:t xml:space="preserve">created some </w:t>
      </w:r>
      <w:ins w:id="614" w:author="CJ" w:date="2021-04-10T18:42:00Z">
        <w:r w:rsidR="00FC2692">
          <w:rPr>
            <w:sz w:val="24"/>
            <w:szCs w:val="24"/>
            <w:lang w:val="en-US"/>
          </w:rPr>
          <w:t>“</w:t>
        </w:r>
      </w:ins>
      <w:r>
        <w:rPr>
          <w:sz w:val="24"/>
          <w:szCs w:val="24"/>
          <w:lang w:val="en-US"/>
        </w:rPr>
        <w:t>menu</w:t>
      </w:r>
      <w:ins w:id="615" w:author="CJ" w:date="2021-04-10T18:42:00Z">
        <w:r w:rsidR="00FC2692">
          <w:rPr>
            <w:sz w:val="24"/>
            <w:szCs w:val="24"/>
            <w:lang w:val="en-US"/>
          </w:rPr>
          <w:t>”</w:t>
        </w:r>
      </w:ins>
      <w:r>
        <w:rPr>
          <w:sz w:val="24"/>
          <w:szCs w:val="24"/>
          <w:lang w:val="en-US"/>
        </w:rPr>
        <w:t xml:space="preserve"> buttons. Th</w:t>
      </w:r>
      <w:r w:rsidR="00ED4595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s</w:t>
      </w:r>
      <w:r w:rsidR="00ED4595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button</w:t>
      </w:r>
      <w:r w:rsidR="00ED459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link each activity and allow to use all activities</w:t>
      </w:r>
      <w:r w:rsidR="00ED4595">
        <w:rPr>
          <w:sz w:val="24"/>
          <w:szCs w:val="24"/>
          <w:lang w:val="en-US"/>
        </w:rPr>
        <w:t xml:space="preserve"> of the app</w:t>
      </w:r>
      <w:r>
        <w:rPr>
          <w:sz w:val="24"/>
          <w:szCs w:val="24"/>
          <w:lang w:val="en-US"/>
        </w:rPr>
        <w:t>. One</w:t>
      </w:r>
      <w:r w:rsidR="00ED4595">
        <w:rPr>
          <w:sz w:val="24"/>
          <w:szCs w:val="24"/>
          <w:lang w:val="en-US"/>
        </w:rPr>
        <w:t xml:space="preserve"> of these (double arrow)</w:t>
      </w:r>
      <w:r>
        <w:rPr>
          <w:sz w:val="24"/>
          <w:szCs w:val="24"/>
          <w:lang w:val="en-US"/>
        </w:rPr>
        <w:t xml:space="preserve"> is here to switch between “French to English” and “English to French</w:t>
      </w:r>
      <w:ins w:id="616" w:author="CJ" w:date="2021-04-10T18:43:00Z">
        <w:r w:rsidR="00FC2692">
          <w:rPr>
            <w:sz w:val="24"/>
            <w:szCs w:val="24"/>
            <w:lang w:val="en-US"/>
          </w:rPr>
          <w:t>”</w:t>
        </w:r>
      </w:ins>
      <w:r>
        <w:rPr>
          <w:sz w:val="24"/>
          <w:szCs w:val="24"/>
          <w:lang w:val="en-US"/>
        </w:rPr>
        <w:t xml:space="preserve"> activity</w:t>
      </w:r>
      <w:ins w:id="617" w:author="CJ" w:date="2021-04-10T18:43:00Z">
        <w:r w:rsidR="00FC2692">
          <w:rPr>
            <w:sz w:val="24"/>
            <w:szCs w:val="24"/>
            <w:lang w:val="en-US"/>
          </w:rPr>
          <w:t>. W</w:t>
        </w:r>
      </w:ins>
      <w:del w:id="618" w:author="CJ" w:date="2021-04-10T18:43:00Z">
        <w:r w:rsidDel="00FC2692">
          <w:rPr>
            <w:sz w:val="24"/>
            <w:szCs w:val="24"/>
            <w:lang w:val="en-US"/>
          </w:rPr>
          <w:delText>”, w</w:delText>
        </w:r>
      </w:del>
      <w:r>
        <w:rPr>
          <w:sz w:val="24"/>
          <w:szCs w:val="24"/>
          <w:lang w:val="en-US"/>
        </w:rPr>
        <w:t xml:space="preserve">hen you </w:t>
      </w:r>
      <w:r w:rsidR="00ED4595">
        <w:rPr>
          <w:sz w:val="24"/>
          <w:szCs w:val="24"/>
          <w:lang w:val="en-US"/>
        </w:rPr>
        <w:t>clicked</w:t>
      </w:r>
      <w:r>
        <w:rPr>
          <w:sz w:val="24"/>
          <w:szCs w:val="24"/>
          <w:lang w:val="en-US"/>
        </w:rPr>
        <w:t xml:space="preserve"> on it the activity </w:t>
      </w:r>
      <w:del w:id="619" w:author="CJ" w:date="2021-04-10T18:43:00Z">
        <w:r w:rsidDel="00FC2692">
          <w:rPr>
            <w:sz w:val="24"/>
            <w:szCs w:val="24"/>
            <w:lang w:val="en-US"/>
          </w:rPr>
          <w:delText xml:space="preserve">asked </w:delText>
        </w:r>
      </w:del>
      <w:ins w:id="620" w:author="CJ" w:date="2021-04-10T18:44:00Z">
        <w:r w:rsidR="00FC2692">
          <w:rPr>
            <w:sz w:val="24"/>
            <w:szCs w:val="24"/>
            <w:lang w:val="en-US"/>
          </w:rPr>
          <w:t>request</w:t>
        </w:r>
      </w:ins>
      <w:ins w:id="621" w:author="CJ" w:date="2021-04-10T18:43:00Z">
        <w:r w:rsidR="00FC2692">
          <w:rPr>
            <w:sz w:val="24"/>
            <w:szCs w:val="24"/>
            <w:lang w:val="en-US"/>
          </w:rPr>
          <w:t xml:space="preserve">ed </w:t>
        </w:r>
      </w:ins>
      <w:r>
        <w:rPr>
          <w:sz w:val="24"/>
          <w:szCs w:val="24"/>
          <w:lang w:val="en-US"/>
        </w:rPr>
        <w:t>is launched. The menu button</w:t>
      </w:r>
      <w:r w:rsidR="00ED459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“ADD” and “BACK” work </w:t>
      </w:r>
      <w:del w:id="622" w:author="CJ" w:date="2021-04-10T18:44:00Z">
        <w:r w:rsidDel="00FC2692">
          <w:rPr>
            <w:sz w:val="24"/>
            <w:szCs w:val="24"/>
            <w:lang w:val="en-US"/>
          </w:rPr>
          <w:delText xml:space="preserve">with </w:delText>
        </w:r>
      </w:del>
      <w:r>
        <w:rPr>
          <w:sz w:val="24"/>
          <w:szCs w:val="24"/>
          <w:lang w:val="en-US"/>
        </w:rPr>
        <w:t>the same way</w:t>
      </w:r>
      <w:ins w:id="623" w:author="CJ" w:date="2021-04-10T18:45:00Z">
        <w:r w:rsidR="00FC2692">
          <w:rPr>
            <w:sz w:val="24"/>
            <w:szCs w:val="24"/>
            <w:lang w:val="en-US"/>
          </w:rPr>
          <w:t>,</w:t>
        </w:r>
      </w:ins>
      <w:r>
        <w:rPr>
          <w:sz w:val="24"/>
          <w:szCs w:val="24"/>
          <w:lang w:val="en-US"/>
        </w:rPr>
        <w:t xml:space="preserve"> but between the </w:t>
      </w:r>
      <w:del w:id="624" w:author="CJ" w:date="2021-04-10T18:47:00Z">
        <w:r w:rsidDel="00FC2692">
          <w:rPr>
            <w:sz w:val="24"/>
            <w:szCs w:val="24"/>
            <w:lang w:val="en-US"/>
          </w:rPr>
          <w:delText xml:space="preserve">activity </w:delText>
        </w:r>
      </w:del>
      <w:ins w:id="625" w:author="CJ" w:date="2021-04-10T18:47:00Z">
        <w:r w:rsidR="00FC2692">
          <w:rPr>
            <w:sz w:val="24"/>
            <w:szCs w:val="24"/>
            <w:lang w:val="en-US"/>
          </w:rPr>
          <w:t xml:space="preserve">activities </w:t>
        </w:r>
      </w:ins>
      <w:del w:id="626" w:author="CJ" w:date="2021-04-10T18:47:00Z">
        <w:r w:rsidDel="00FC2692">
          <w:rPr>
            <w:sz w:val="24"/>
            <w:szCs w:val="24"/>
            <w:lang w:val="en-US"/>
          </w:rPr>
          <w:delText xml:space="preserve">to </w:delText>
        </w:r>
      </w:del>
      <w:ins w:id="627" w:author="CJ" w:date="2021-04-10T18:47:00Z">
        <w:r w:rsidR="00FC2692">
          <w:rPr>
            <w:sz w:val="24"/>
            <w:szCs w:val="24"/>
            <w:lang w:val="en-US"/>
          </w:rPr>
          <w:t>“</w:t>
        </w:r>
      </w:ins>
      <w:r>
        <w:rPr>
          <w:sz w:val="24"/>
          <w:szCs w:val="24"/>
          <w:lang w:val="en-US"/>
        </w:rPr>
        <w:t xml:space="preserve">add </w:t>
      </w:r>
      <w:ins w:id="628" w:author="CJ" w:date="2021-04-10T18:45:00Z">
        <w:r w:rsidR="00FC2692">
          <w:rPr>
            <w:sz w:val="24"/>
            <w:szCs w:val="24"/>
            <w:lang w:val="en-US"/>
          </w:rPr>
          <w:t>y</w:t>
        </w:r>
      </w:ins>
      <w:r>
        <w:rPr>
          <w:sz w:val="24"/>
          <w:szCs w:val="24"/>
          <w:lang w:val="en-US"/>
        </w:rPr>
        <w:t>our own word</w:t>
      </w:r>
      <w:r w:rsidR="00ED4595">
        <w:rPr>
          <w:sz w:val="24"/>
          <w:szCs w:val="24"/>
          <w:lang w:val="en-US"/>
        </w:rPr>
        <w:t>s</w:t>
      </w:r>
      <w:ins w:id="629" w:author="CJ" w:date="2021-04-10T18:47:00Z">
        <w:r w:rsidR="00FC2692">
          <w:rPr>
            <w:sz w:val="24"/>
            <w:szCs w:val="24"/>
            <w:lang w:val="en-US"/>
          </w:rPr>
          <w:t>”</w:t>
        </w:r>
      </w:ins>
      <w:r>
        <w:rPr>
          <w:sz w:val="24"/>
          <w:szCs w:val="24"/>
          <w:lang w:val="en-US"/>
        </w:rPr>
        <w:t xml:space="preserve"> and</w:t>
      </w:r>
      <w:r w:rsidR="00ED4595">
        <w:rPr>
          <w:sz w:val="24"/>
          <w:szCs w:val="24"/>
          <w:lang w:val="en-US"/>
        </w:rPr>
        <w:t xml:space="preserve"> </w:t>
      </w:r>
      <w:del w:id="630" w:author="CJ" w:date="2021-04-10T18:47:00Z">
        <w:r w:rsidR="00ED4595" w:rsidDel="00FC2692">
          <w:rPr>
            <w:sz w:val="24"/>
            <w:szCs w:val="24"/>
            <w:lang w:val="en-US"/>
          </w:rPr>
          <w:delText>the</w:delText>
        </w:r>
        <w:r w:rsidDel="00FC2692">
          <w:rPr>
            <w:sz w:val="24"/>
            <w:szCs w:val="24"/>
            <w:lang w:val="en-US"/>
          </w:rPr>
          <w:delText xml:space="preserve"> activity </w:delText>
        </w:r>
      </w:del>
      <w:del w:id="631" w:author="CJ" w:date="2021-04-10T18:46:00Z">
        <w:r w:rsidDel="00FC2692">
          <w:rPr>
            <w:sz w:val="24"/>
            <w:szCs w:val="24"/>
            <w:lang w:val="en-US"/>
          </w:rPr>
          <w:delText>t</w:delText>
        </w:r>
      </w:del>
      <w:del w:id="632" w:author="CJ" w:date="2021-04-10T18:47:00Z">
        <w:r w:rsidDel="00FC2692">
          <w:rPr>
            <w:sz w:val="24"/>
            <w:szCs w:val="24"/>
            <w:lang w:val="en-US"/>
          </w:rPr>
          <w:delText>o</w:delText>
        </w:r>
      </w:del>
      <w:ins w:id="633" w:author="CJ" w:date="2021-04-10T18:47:00Z">
        <w:r w:rsidR="00FC2692">
          <w:rPr>
            <w:sz w:val="24"/>
            <w:szCs w:val="24"/>
            <w:lang w:val="en-US"/>
          </w:rPr>
          <w:t>“</w:t>
        </w:r>
      </w:ins>
      <w:r>
        <w:rPr>
          <w:sz w:val="24"/>
          <w:szCs w:val="24"/>
          <w:lang w:val="en-US"/>
        </w:rPr>
        <w:t xml:space="preserve"> have access to the data already stored</w:t>
      </w:r>
      <w:ins w:id="634" w:author="CJ" w:date="2021-04-10T18:47:00Z">
        <w:r w:rsidR="00FC2692">
          <w:rPr>
            <w:sz w:val="24"/>
            <w:szCs w:val="24"/>
            <w:lang w:val="en-US"/>
          </w:rPr>
          <w:t>”</w:t>
        </w:r>
      </w:ins>
      <w:r>
        <w:rPr>
          <w:sz w:val="24"/>
          <w:szCs w:val="24"/>
          <w:lang w:val="en-US"/>
        </w:rPr>
        <w:t>. To finish, in the activity where you can add your own word</w:t>
      </w:r>
      <w:ins w:id="635" w:author="CJ" w:date="2021-04-10T18:47:00Z">
        <w:r w:rsidR="00FC2692">
          <w:rPr>
            <w:sz w:val="24"/>
            <w:szCs w:val="24"/>
            <w:lang w:val="en-US"/>
          </w:rPr>
          <w:t>,</w:t>
        </w:r>
      </w:ins>
      <w:r>
        <w:rPr>
          <w:sz w:val="24"/>
          <w:szCs w:val="24"/>
          <w:lang w:val="en-US"/>
        </w:rPr>
        <w:t xml:space="preserve"> the </w:t>
      </w:r>
      <w:del w:id="636" w:author="Manon Jct" w:date="2021-04-10T18:56:00Z">
        <w:r w:rsidDel="00C25D6B">
          <w:rPr>
            <w:sz w:val="24"/>
            <w:szCs w:val="24"/>
            <w:lang w:val="en-US"/>
          </w:rPr>
          <w:delText xml:space="preserve">garbage </w:delText>
        </w:r>
      </w:del>
      <w:ins w:id="637" w:author="Manon Jct" w:date="2021-04-10T18:56:00Z">
        <w:r w:rsidR="00C25D6B">
          <w:rPr>
            <w:sz w:val="24"/>
            <w:szCs w:val="24"/>
            <w:lang w:val="en-US"/>
          </w:rPr>
          <w:t>trash</w:t>
        </w:r>
        <w:r w:rsidR="00C25D6B">
          <w:rPr>
            <w:sz w:val="24"/>
            <w:szCs w:val="24"/>
            <w:lang w:val="en-US"/>
          </w:rPr>
          <w:t xml:space="preserve"> </w:t>
        </w:r>
      </w:ins>
      <w:r>
        <w:rPr>
          <w:sz w:val="24"/>
          <w:szCs w:val="24"/>
          <w:lang w:val="en-US"/>
        </w:rPr>
        <w:t xml:space="preserve">button </w:t>
      </w:r>
      <w:del w:id="638" w:author="CJ" w:date="2021-04-10T18:47:00Z">
        <w:r w:rsidDel="00FC2692">
          <w:rPr>
            <w:sz w:val="24"/>
            <w:szCs w:val="24"/>
            <w:lang w:val="en-US"/>
          </w:rPr>
          <w:delText xml:space="preserve">are </w:delText>
        </w:r>
      </w:del>
      <w:ins w:id="639" w:author="CJ" w:date="2021-04-10T18:47:00Z">
        <w:r w:rsidR="00FC2692">
          <w:rPr>
            <w:sz w:val="24"/>
            <w:szCs w:val="24"/>
            <w:lang w:val="en-US"/>
          </w:rPr>
          <w:t xml:space="preserve">is </w:t>
        </w:r>
      </w:ins>
      <w:r>
        <w:rPr>
          <w:sz w:val="24"/>
          <w:szCs w:val="24"/>
          <w:lang w:val="en-US"/>
        </w:rPr>
        <w:t>linked to the data</w:t>
      </w:r>
      <w:del w:id="640" w:author="CJ" w:date="2021-04-10T18:46:00Z">
        <w:r w:rsidDel="00FC2692">
          <w:rPr>
            <w:sz w:val="24"/>
            <w:szCs w:val="24"/>
            <w:lang w:val="en-US"/>
          </w:rPr>
          <w:delText xml:space="preserve"> </w:delText>
        </w:r>
      </w:del>
      <w:r>
        <w:rPr>
          <w:sz w:val="24"/>
          <w:szCs w:val="24"/>
          <w:lang w:val="en-US"/>
        </w:rPr>
        <w:t xml:space="preserve">base and </w:t>
      </w:r>
      <w:r w:rsidR="00ED4595">
        <w:rPr>
          <w:sz w:val="24"/>
          <w:szCs w:val="24"/>
          <w:lang w:val="en-US"/>
        </w:rPr>
        <w:t>delete all added words. I made a</w:t>
      </w:r>
      <w:ins w:id="641" w:author="CJ" w:date="2021-04-10T18:48:00Z">
        <w:r w:rsidR="00FC2692">
          <w:rPr>
            <w:sz w:val="24"/>
            <w:szCs w:val="24"/>
            <w:lang w:val="en-US"/>
          </w:rPr>
          <w:t>n</w:t>
        </w:r>
      </w:ins>
      <w:r w:rsidR="00ED4595">
        <w:rPr>
          <w:sz w:val="24"/>
          <w:szCs w:val="24"/>
          <w:lang w:val="en-US"/>
        </w:rPr>
        <w:t xml:space="preserve"> “Alert dialog” as </w:t>
      </w:r>
      <w:commentRangeStart w:id="642"/>
      <w:del w:id="643" w:author="Manon Jct" w:date="2021-04-10T18:55:00Z">
        <w:r w:rsidR="00ED4595" w:rsidDel="00C25D6B">
          <w:rPr>
            <w:sz w:val="24"/>
            <w:szCs w:val="24"/>
            <w:lang w:val="en-US"/>
          </w:rPr>
          <w:delText>security</w:delText>
        </w:r>
        <w:commentRangeEnd w:id="642"/>
        <w:r w:rsidR="00FC2692" w:rsidDel="00C25D6B">
          <w:rPr>
            <w:rStyle w:val="Marquedecommentaire"/>
          </w:rPr>
          <w:commentReference w:id="642"/>
        </w:r>
      </w:del>
      <w:ins w:id="644" w:author="Manon Jct" w:date="2021-04-10T18:55:00Z">
        <w:r w:rsidR="00C25D6B">
          <w:rPr>
            <w:sz w:val="24"/>
            <w:szCs w:val="24"/>
            <w:lang w:val="en-US"/>
          </w:rPr>
          <w:t>safety</w:t>
        </w:r>
      </w:ins>
      <w:ins w:id="645" w:author="CJ" w:date="2021-04-10T18:49:00Z">
        <w:r w:rsidR="00FC2692">
          <w:rPr>
            <w:sz w:val="24"/>
            <w:szCs w:val="24"/>
            <w:lang w:val="en-US"/>
          </w:rPr>
          <w:t>,</w:t>
        </w:r>
      </w:ins>
      <w:r w:rsidR="00ED4595">
        <w:rPr>
          <w:sz w:val="24"/>
          <w:szCs w:val="24"/>
          <w:lang w:val="en-US"/>
        </w:rPr>
        <w:t xml:space="preserve"> in the case where the user click</w:t>
      </w:r>
      <w:ins w:id="646" w:author="CJ" w:date="2021-04-10T18:49:00Z">
        <w:r w:rsidR="00FC2692">
          <w:rPr>
            <w:sz w:val="24"/>
            <w:szCs w:val="24"/>
            <w:lang w:val="en-US"/>
          </w:rPr>
          <w:t>s</w:t>
        </w:r>
      </w:ins>
      <w:r w:rsidR="00ED4595">
        <w:rPr>
          <w:sz w:val="24"/>
          <w:szCs w:val="24"/>
          <w:lang w:val="en-US"/>
        </w:rPr>
        <w:t xml:space="preserve"> on the garbage inadvertently.</w:t>
      </w:r>
    </w:p>
    <w:p w14:paraId="3B42025B" w14:textId="28045FCB" w:rsidR="00DA3F80" w:rsidDel="00FC2692" w:rsidRDefault="00A64BFC">
      <w:pPr>
        <w:jc w:val="both"/>
        <w:rPr>
          <w:del w:id="647" w:author="CJ" w:date="2021-04-10T18:51:00Z"/>
          <w:sz w:val="24"/>
          <w:szCs w:val="24"/>
          <w:lang w:val="en-US"/>
        </w:rPr>
        <w:pPrChange w:id="648" w:author="CJ" w:date="2021-04-10T10:02:00Z">
          <w:pPr/>
        </w:pPrChange>
      </w:pPr>
      <w:ins w:id="649" w:author="CJ" w:date="2021-04-10T18:56:00Z">
        <w:r>
          <w:rPr>
            <w:sz w:val="24"/>
            <w:szCs w:val="24"/>
            <w:lang w:val="en-US"/>
          </w:rPr>
          <w:t xml:space="preserve">Finally, </w:t>
        </w:r>
      </w:ins>
    </w:p>
    <w:p w14:paraId="234FFE0C" w14:textId="4282B8BB" w:rsidR="00DA3F80" w:rsidDel="00A64BFC" w:rsidRDefault="00DA3F80">
      <w:pPr>
        <w:jc w:val="both"/>
        <w:rPr>
          <w:del w:id="650" w:author="CJ" w:date="2021-04-10T18:57:00Z"/>
          <w:sz w:val="24"/>
          <w:szCs w:val="24"/>
          <w:lang w:val="en-US"/>
        </w:rPr>
        <w:pPrChange w:id="651" w:author="CJ" w:date="2021-04-10T18:59:00Z">
          <w:pPr/>
        </w:pPrChange>
      </w:pPr>
      <w:commentRangeStart w:id="652"/>
      <w:del w:id="653" w:author="CJ" w:date="2021-04-10T18:56:00Z">
        <w:r w:rsidDel="00A64BFC">
          <w:rPr>
            <w:sz w:val="24"/>
            <w:szCs w:val="24"/>
            <w:lang w:val="en-US"/>
          </w:rPr>
          <w:delText>Finally,</w:delText>
        </w:r>
        <w:commentRangeEnd w:id="652"/>
        <w:r w:rsidR="00FC2692" w:rsidDel="00A64BFC">
          <w:rPr>
            <w:rStyle w:val="Marquedecommentaire"/>
          </w:rPr>
          <w:commentReference w:id="652"/>
        </w:r>
        <w:r w:rsidDel="00A64BFC">
          <w:rPr>
            <w:sz w:val="24"/>
            <w:szCs w:val="24"/>
            <w:lang w:val="en-US"/>
          </w:rPr>
          <w:delText xml:space="preserve"> </w:delText>
        </w:r>
      </w:del>
      <w:r>
        <w:rPr>
          <w:sz w:val="24"/>
          <w:szCs w:val="24"/>
          <w:lang w:val="en-US"/>
        </w:rPr>
        <w:t xml:space="preserve">my only regret is about the </w:t>
      </w:r>
      <w:ins w:id="654" w:author="CJ" w:date="2021-04-10T18:52:00Z">
        <w:r w:rsidR="00A64BFC">
          <w:rPr>
            <w:sz w:val="24"/>
            <w:szCs w:val="24"/>
            <w:lang w:val="en-US"/>
          </w:rPr>
          <w:t>“</w:t>
        </w:r>
      </w:ins>
      <w:r>
        <w:rPr>
          <w:sz w:val="24"/>
          <w:szCs w:val="24"/>
          <w:lang w:val="en-US"/>
        </w:rPr>
        <w:t>sort</w:t>
      </w:r>
      <w:ins w:id="655" w:author="CJ" w:date="2021-04-10T18:52:00Z">
        <w:r w:rsidR="00A64BFC">
          <w:rPr>
            <w:sz w:val="24"/>
            <w:szCs w:val="24"/>
            <w:lang w:val="en-US"/>
          </w:rPr>
          <w:t>” function</w:t>
        </w:r>
      </w:ins>
      <w:r>
        <w:rPr>
          <w:sz w:val="24"/>
          <w:szCs w:val="24"/>
          <w:lang w:val="en-US"/>
        </w:rPr>
        <w:t xml:space="preserve"> </w:t>
      </w:r>
      <w:ins w:id="656" w:author="CJ" w:date="2021-04-10T18:52:00Z">
        <w:r w:rsidR="00A64BFC">
          <w:rPr>
            <w:sz w:val="24"/>
            <w:szCs w:val="24"/>
            <w:lang w:val="en-US"/>
          </w:rPr>
          <w:t xml:space="preserve">that </w:t>
        </w:r>
      </w:ins>
      <w:del w:id="657" w:author="CJ" w:date="2021-04-10T18:52:00Z">
        <w:r w:rsidDel="00A64BFC">
          <w:rPr>
            <w:sz w:val="24"/>
            <w:szCs w:val="24"/>
            <w:lang w:val="en-US"/>
          </w:rPr>
          <w:delText xml:space="preserve">which </w:delText>
        </w:r>
      </w:del>
      <w:r>
        <w:rPr>
          <w:sz w:val="24"/>
          <w:szCs w:val="24"/>
          <w:lang w:val="en-US"/>
        </w:rPr>
        <w:t>d</w:t>
      </w:r>
      <w:ins w:id="658" w:author="CJ" w:date="2021-04-10T18:52:00Z">
        <w:r w:rsidR="00A64BFC">
          <w:rPr>
            <w:sz w:val="24"/>
            <w:szCs w:val="24"/>
            <w:lang w:val="en-US"/>
          </w:rPr>
          <w:t xml:space="preserve">id not </w:t>
        </w:r>
      </w:ins>
      <w:del w:id="659" w:author="CJ" w:date="2021-04-10T18:52:00Z">
        <w:r w:rsidDel="00A64BFC">
          <w:rPr>
            <w:sz w:val="24"/>
            <w:szCs w:val="24"/>
            <w:lang w:val="en-US"/>
          </w:rPr>
          <w:delText xml:space="preserve">oesn’t </w:delText>
        </w:r>
      </w:del>
      <w:r>
        <w:rPr>
          <w:sz w:val="24"/>
          <w:szCs w:val="24"/>
          <w:lang w:val="en-US"/>
        </w:rPr>
        <w:t>work</w:t>
      </w:r>
      <w:ins w:id="660" w:author="CJ" w:date="2021-04-10T18:52:00Z">
        <w:r w:rsidR="00A64BFC">
          <w:rPr>
            <w:sz w:val="24"/>
            <w:szCs w:val="24"/>
            <w:lang w:val="en-US"/>
          </w:rPr>
          <w:t xml:space="preserve"> properly</w:t>
        </w:r>
      </w:ins>
      <w:r>
        <w:rPr>
          <w:sz w:val="24"/>
          <w:szCs w:val="24"/>
          <w:lang w:val="en-US"/>
        </w:rPr>
        <w:t xml:space="preserve">. </w:t>
      </w:r>
      <w:ins w:id="661" w:author="CJ" w:date="2021-04-10T18:54:00Z">
        <w:r w:rsidR="00A64BFC">
          <w:rPr>
            <w:sz w:val="24"/>
            <w:szCs w:val="24"/>
            <w:lang w:val="en-US"/>
          </w:rPr>
          <w:t>Indeed</w:t>
        </w:r>
      </w:ins>
      <w:ins w:id="662" w:author="CJ" w:date="2021-04-10T18:57:00Z">
        <w:r w:rsidR="00A64BFC">
          <w:rPr>
            <w:sz w:val="24"/>
            <w:szCs w:val="24"/>
            <w:lang w:val="en-US"/>
          </w:rPr>
          <w:t>,</w:t>
        </w:r>
      </w:ins>
      <w:ins w:id="663" w:author="CJ" w:date="2021-04-10T18:54:00Z">
        <w:r w:rsidR="00A64BFC">
          <w:rPr>
            <w:sz w:val="24"/>
            <w:szCs w:val="24"/>
            <w:lang w:val="en-US"/>
          </w:rPr>
          <w:t xml:space="preserve"> </w:t>
        </w:r>
      </w:ins>
      <w:r>
        <w:rPr>
          <w:sz w:val="24"/>
          <w:szCs w:val="24"/>
          <w:lang w:val="en-US"/>
        </w:rPr>
        <w:t xml:space="preserve">I wanted to use the “by order” command. The idea </w:t>
      </w:r>
      <w:del w:id="664" w:author="CJ" w:date="2021-04-10T18:53:00Z">
        <w:r w:rsidDel="00A64BFC">
          <w:rPr>
            <w:sz w:val="24"/>
            <w:szCs w:val="24"/>
            <w:lang w:val="en-US"/>
          </w:rPr>
          <w:delText xml:space="preserve">were </w:delText>
        </w:r>
      </w:del>
      <w:ins w:id="665" w:author="CJ" w:date="2021-04-10T18:53:00Z">
        <w:r w:rsidR="00A64BFC">
          <w:rPr>
            <w:sz w:val="24"/>
            <w:szCs w:val="24"/>
            <w:lang w:val="en-US"/>
          </w:rPr>
          <w:t xml:space="preserve">was </w:t>
        </w:r>
      </w:ins>
      <w:r>
        <w:rPr>
          <w:sz w:val="24"/>
          <w:szCs w:val="24"/>
          <w:lang w:val="en-US"/>
        </w:rPr>
        <w:t xml:space="preserve">to </w:t>
      </w:r>
      <w:ins w:id="666" w:author="CJ" w:date="2021-04-10T18:53:00Z">
        <w:r w:rsidR="00A64BFC">
          <w:rPr>
            <w:sz w:val="24"/>
            <w:szCs w:val="24"/>
            <w:lang w:val="en-US"/>
          </w:rPr>
          <w:t xml:space="preserve">first </w:t>
        </w:r>
      </w:ins>
      <w:r>
        <w:rPr>
          <w:sz w:val="24"/>
          <w:szCs w:val="24"/>
          <w:lang w:val="en-US"/>
        </w:rPr>
        <w:t xml:space="preserve">add the word and </w:t>
      </w:r>
      <w:del w:id="667" w:author="CJ" w:date="2021-04-10T18:53:00Z">
        <w:r w:rsidDel="00A64BFC">
          <w:rPr>
            <w:sz w:val="24"/>
            <w:szCs w:val="24"/>
            <w:lang w:val="en-US"/>
          </w:rPr>
          <w:delText xml:space="preserve">after </w:delText>
        </w:r>
      </w:del>
      <w:ins w:id="668" w:author="CJ" w:date="2021-04-10T18:53:00Z">
        <w:r w:rsidR="00A64BFC">
          <w:rPr>
            <w:sz w:val="24"/>
            <w:szCs w:val="24"/>
            <w:lang w:val="en-US"/>
          </w:rPr>
          <w:t xml:space="preserve">then </w:t>
        </w:r>
      </w:ins>
      <w:r>
        <w:rPr>
          <w:sz w:val="24"/>
          <w:szCs w:val="24"/>
          <w:lang w:val="en-US"/>
        </w:rPr>
        <w:t>sort the data</w:t>
      </w:r>
      <w:del w:id="669" w:author="CJ" w:date="2021-04-10T18:53:00Z">
        <w:r w:rsidDel="00A64BFC">
          <w:rPr>
            <w:sz w:val="24"/>
            <w:szCs w:val="24"/>
            <w:lang w:val="en-US"/>
          </w:rPr>
          <w:delText xml:space="preserve"> </w:delText>
        </w:r>
      </w:del>
      <w:r>
        <w:rPr>
          <w:sz w:val="24"/>
          <w:szCs w:val="24"/>
          <w:lang w:val="en-US"/>
        </w:rPr>
        <w:t>base</w:t>
      </w:r>
      <w:ins w:id="670" w:author="CJ" w:date="2021-04-10T18:55:00Z">
        <w:r w:rsidR="00A64BFC">
          <w:rPr>
            <w:sz w:val="24"/>
            <w:szCs w:val="24"/>
            <w:lang w:val="en-US"/>
          </w:rPr>
          <w:t>,</w:t>
        </w:r>
      </w:ins>
      <w:r>
        <w:rPr>
          <w:sz w:val="24"/>
          <w:szCs w:val="24"/>
          <w:lang w:val="en-US"/>
        </w:rPr>
        <w:t xml:space="preserve"> but </w:t>
      </w:r>
      <w:del w:id="671" w:author="CJ" w:date="2021-04-10T18:55:00Z">
        <w:r w:rsidDel="00A64BFC">
          <w:rPr>
            <w:sz w:val="24"/>
            <w:szCs w:val="24"/>
            <w:lang w:val="en-US"/>
          </w:rPr>
          <w:delText xml:space="preserve">in </w:delText>
        </w:r>
      </w:del>
      <w:ins w:id="672" w:author="CJ" w:date="2021-04-10T18:55:00Z">
        <w:r w:rsidR="00A64BFC">
          <w:rPr>
            <w:sz w:val="24"/>
            <w:szCs w:val="24"/>
            <w:lang w:val="en-US"/>
          </w:rPr>
          <w:t xml:space="preserve">with </w:t>
        </w:r>
      </w:ins>
      <w:r>
        <w:rPr>
          <w:sz w:val="24"/>
          <w:szCs w:val="24"/>
          <w:lang w:val="en-US"/>
        </w:rPr>
        <w:t xml:space="preserve">the same </w:t>
      </w:r>
      <w:r w:rsidR="002E53F3">
        <w:rPr>
          <w:sz w:val="24"/>
          <w:szCs w:val="24"/>
          <w:lang w:val="en-US"/>
        </w:rPr>
        <w:t>“</w:t>
      </w:r>
      <w:proofErr w:type="spellStart"/>
      <w:r w:rsidR="002E53F3">
        <w:rPr>
          <w:sz w:val="24"/>
          <w:szCs w:val="24"/>
          <w:lang w:val="en-US"/>
        </w:rPr>
        <w:t>onclicklistener</w:t>
      </w:r>
      <w:proofErr w:type="spellEnd"/>
      <w:r w:rsidR="002E53F3">
        <w:rPr>
          <w:sz w:val="24"/>
          <w:szCs w:val="24"/>
          <w:lang w:val="en-US"/>
        </w:rPr>
        <w:t>”</w:t>
      </w:r>
      <w:ins w:id="673" w:author="CJ" w:date="2021-04-10T18:53:00Z">
        <w:r w:rsidR="00A64BFC">
          <w:rPr>
            <w:sz w:val="24"/>
            <w:szCs w:val="24"/>
            <w:lang w:val="en-US"/>
          </w:rPr>
          <w:t xml:space="preserve"> </w:t>
        </w:r>
      </w:ins>
      <w:r w:rsidR="002E53F3">
        <w:rPr>
          <w:sz w:val="24"/>
          <w:szCs w:val="24"/>
          <w:lang w:val="en-US"/>
        </w:rPr>
        <w:t xml:space="preserve">(add button). </w:t>
      </w:r>
      <w:ins w:id="674" w:author="CJ" w:date="2021-04-10T18:55:00Z">
        <w:r w:rsidR="00A64BFC">
          <w:rPr>
            <w:sz w:val="24"/>
            <w:szCs w:val="24"/>
            <w:lang w:val="en-US"/>
          </w:rPr>
          <w:t xml:space="preserve">The </w:t>
        </w:r>
      </w:ins>
      <w:del w:id="675" w:author="CJ" w:date="2021-04-10T18:55:00Z">
        <w:r w:rsidR="002E53F3" w:rsidDel="00A64BFC">
          <w:rPr>
            <w:sz w:val="24"/>
            <w:szCs w:val="24"/>
            <w:lang w:val="en-US"/>
          </w:rPr>
          <w:delText>F</w:delText>
        </w:r>
      </w:del>
      <w:ins w:id="676" w:author="CJ" w:date="2021-04-10T18:55:00Z">
        <w:r w:rsidR="00A64BFC">
          <w:rPr>
            <w:sz w:val="24"/>
            <w:szCs w:val="24"/>
            <w:lang w:val="en-US"/>
          </w:rPr>
          <w:t>f</w:t>
        </w:r>
      </w:ins>
      <w:r w:rsidR="002E53F3">
        <w:rPr>
          <w:sz w:val="24"/>
          <w:szCs w:val="24"/>
          <w:lang w:val="en-US"/>
        </w:rPr>
        <w:t xml:space="preserve">unction </w:t>
      </w:r>
      <w:ins w:id="677" w:author="CJ" w:date="2021-04-10T18:55:00Z">
        <w:r w:rsidR="00A64BFC">
          <w:rPr>
            <w:sz w:val="24"/>
            <w:szCs w:val="24"/>
            <w:lang w:val="en-US"/>
          </w:rPr>
          <w:t>“</w:t>
        </w:r>
      </w:ins>
      <w:r w:rsidR="002E53F3">
        <w:rPr>
          <w:sz w:val="24"/>
          <w:szCs w:val="24"/>
          <w:lang w:val="en-US"/>
        </w:rPr>
        <w:t>sort</w:t>
      </w:r>
      <w:ins w:id="678" w:author="CJ" w:date="2021-04-10T18:55:00Z">
        <w:r w:rsidR="00A64BFC">
          <w:rPr>
            <w:sz w:val="24"/>
            <w:szCs w:val="24"/>
            <w:lang w:val="en-US"/>
          </w:rPr>
          <w:t>”</w:t>
        </w:r>
      </w:ins>
      <w:r w:rsidR="002E53F3">
        <w:rPr>
          <w:sz w:val="24"/>
          <w:szCs w:val="24"/>
          <w:lang w:val="en-US"/>
        </w:rPr>
        <w:t xml:space="preserve"> </w:t>
      </w:r>
      <w:del w:id="679" w:author="CJ" w:date="2021-04-10T18:56:00Z">
        <w:r w:rsidR="002E53F3" w:rsidDel="00A64BFC">
          <w:rPr>
            <w:sz w:val="24"/>
            <w:szCs w:val="24"/>
            <w:lang w:val="en-US"/>
          </w:rPr>
          <w:delText xml:space="preserve">is </w:delText>
        </w:r>
      </w:del>
      <w:ins w:id="680" w:author="CJ" w:date="2021-04-10T18:56:00Z">
        <w:r w:rsidR="00A64BFC">
          <w:rPr>
            <w:sz w:val="24"/>
            <w:szCs w:val="24"/>
            <w:lang w:val="en-US"/>
          </w:rPr>
          <w:t xml:space="preserve">was </w:t>
        </w:r>
      </w:ins>
      <w:r w:rsidR="002E53F3">
        <w:rPr>
          <w:sz w:val="24"/>
          <w:szCs w:val="24"/>
          <w:lang w:val="en-US"/>
        </w:rPr>
        <w:t>call</w:t>
      </w:r>
      <w:ins w:id="681" w:author="CJ" w:date="2021-04-10T18:56:00Z">
        <w:r w:rsidR="00A64BFC">
          <w:rPr>
            <w:sz w:val="24"/>
            <w:szCs w:val="24"/>
            <w:lang w:val="en-US"/>
          </w:rPr>
          <w:t>ed</w:t>
        </w:r>
      </w:ins>
      <w:r w:rsidR="002E53F3">
        <w:rPr>
          <w:sz w:val="24"/>
          <w:szCs w:val="24"/>
          <w:lang w:val="en-US"/>
        </w:rPr>
        <w:t xml:space="preserve"> but nothing </w:t>
      </w:r>
      <w:del w:id="682" w:author="CJ" w:date="2021-04-10T18:56:00Z">
        <w:r w:rsidR="002E53F3" w:rsidDel="00A64BFC">
          <w:rPr>
            <w:sz w:val="24"/>
            <w:szCs w:val="24"/>
            <w:lang w:val="en-US"/>
          </w:rPr>
          <w:delText>happens</w:delText>
        </w:r>
      </w:del>
      <w:ins w:id="683" w:author="CJ" w:date="2021-04-10T18:56:00Z">
        <w:r w:rsidR="00A64BFC">
          <w:rPr>
            <w:sz w:val="24"/>
            <w:szCs w:val="24"/>
            <w:lang w:val="en-US"/>
          </w:rPr>
          <w:t>happened</w:t>
        </w:r>
      </w:ins>
      <w:ins w:id="684" w:author="CJ" w:date="2021-04-10T18:59:00Z">
        <w:r w:rsidR="00A64BFC">
          <w:rPr>
            <w:sz w:val="24"/>
            <w:szCs w:val="24"/>
            <w:lang w:val="en-US"/>
          </w:rPr>
          <w:t>,</w:t>
        </w:r>
      </w:ins>
      <w:del w:id="685" w:author="CJ" w:date="2021-04-10T18:56:00Z">
        <w:r w:rsidR="002E53F3" w:rsidDel="00A64BFC">
          <w:rPr>
            <w:sz w:val="24"/>
            <w:szCs w:val="24"/>
            <w:lang w:val="en-US"/>
          </w:rPr>
          <w:delText>.</w:delText>
        </w:r>
      </w:del>
      <w:ins w:id="686" w:author="CJ" w:date="2021-04-10T18:59:00Z">
        <w:r w:rsidR="00A64BFC">
          <w:rPr>
            <w:sz w:val="24"/>
            <w:szCs w:val="24"/>
            <w:lang w:val="en-US"/>
          </w:rPr>
          <w:t xml:space="preserve"> although </w:t>
        </w:r>
      </w:ins>
      <w:del w:id="687" w:author="CJ" w:date="2021-04-10T18:56:00Z">
        <w:r w:rsidR="002E53F3" w:rsidDel="00A64BFC">
          <w:rPr>
            <w:sz w:val="24"/>
            <w:szCs w:val="24"/>
            <w:lang w:val="en-US"/>
          </w:rPr>
          <w:delText xml:space="preserve"> </w:delText>
        </w:r>
      </w:del>
    </w:p>
    <w:p w14:paraId="00C7A38B" w14:textId="6CD7E84C" w:rsidR="002E53F3" w:rsidDel="00A64BFC" w:rsidRDefault="002E53F3">
      <w:pPr>
        <w:jc w:val="both"/>
        <w:rPr>
          <w:del w:id="688" w:author="CJ" w:date="2021-04-10T18:57:00Z"/>
          <w:sz w:val="24"/>
          <w:szCs w:val="24"/>
          <w:lang w:val="en-US"/>
        </w:rPr>
        <w:pPrChange w:id="689" w:author="CJ" w:date="2021-04-10T18:59:00Z">
          <w:pPr/>
        </w:pPrChange>
      </w:pPr>
    </w:p>
    <w:p w14:paraId="0D1E6C88" w14:textId="2649BFA0" w:rsidR="002E53F3" w:rsidRDefault="002E53F3">
      <w:pPr>
        <w:jc w:val="both"/>
        <w:rPr>
          <w:sz w:val="24"/>
          <w:szCs w:val="24"/>
          <w:lang w:val="en-US"/>
        </w:rPr>
        <w:pPrChange w:id="690" w:author="CJ" w:date="2021-04-10T18:59:00Z">
          <w:pPr/>
        </w:pPrChange>
      </w:pPr>
      <w:r>
        <w:rPr>
          <w:sz w:val="24"/>
          <w:szCs w:val="24"/>
          <w:lang w:val="en-US"/>
        </w:rPr>
        <w:t>I use</w:t>
      </w:r>
      <w:ins w:id="691" w:author="CJ" w:date="2021-04-10T18:57:00Z">
        <w:r w:rsidR="00A64BFC">
          <w:rPr>
            <w:sz w:val="24"/>
            <w:szCs w:val="24"/>
            <w:lang w:val="en-US"/>
          </w:rPr>
          <w:t>d</w:t>
        </w:r>
      </w:ins>
      <w:r>
        <w:rPr>
          <w:sz w:val="24"/>
          <w:szCs w:val="24"/>
          <w:lang w:val="en-US"/>
        </w:rPr>
        <w:t xml:space="preserve"> </w:t>
      </w:r>
      <w:del w:id="692" w:author="CJ" w:date="2021-04-10T18:59:00Z">
        <w:r w:rsidDel="00A64BFC">
          <w:rPr>
            <w:sz w:val="24"/>
            <w:szCs w:val="24"/>
            <w:lang w:val="en-US"/>
          </w:rPr>
          <w:delText xml:space="preserve">exactly </w:delText>
        </w:r>
      </w:del>
      <w:r>
        <w:rPr>
          <w:sz w:val="24"/>
          <w:szCs w:val="24"/>
          <w:lang w:val="en-US"/>
        </w:rPr>
        <w:t xml:space="preserve">the </w:t>
      </w:r>
      <w:ins w:id="693" w:author="CJ" w:date="2021-04-10T18:59:00Z">
        <w:r w:rsidR="00A64BFC">
          <w:rPr>
            <w:sz w:val="24"/>
            <w:szCs w:val="24"/>
            <w:lang w:val="en-US"/>
          </w:rPr>
          <w:t xml:space="preserve">exact </w:t>
        </w:r>
      </w:ins>
      <w:r>
        <w:rPr>
          <w:sz w:val="24"/>
          <w:szCs w:val="24"/>
          <w:lang w:val="en-US"/>
        </w:rPr>
        <w:t xml:space="preserve">same way </w:t>
      </w:r>
      <w:ins w:id="694" w:author="CJ" w:date="2021-04-10T18:58:00Z">
        <w:r w:rsidR="00A64BFC">
          <w:rPr>
            <w:sz w:val="24"/>
            <w:szCs w:val="24"/>
            <w:lang w:val="en-US"/>
          </w:rPr>
          <w:t xml:space="preserve">as </w:t>
        </w:r>
      </w:ins>
      <w:ins w:id="695" w:author="CJ" w:date="2021-04-10T18:59:00Z">
        <w:r w:rsidR="00A64BFC">
          <w:rPr>
            <w:sz w:val="24"/>
            <w:szCs w:val="24"/>
            <w:lang w:val="en-US"/>
          </w:rPr>
          <w:t xml:space="preserve">the </w:t>
        </w:r>
        <w:proofErr w:type="spellStart"/>
        <w:r w:rsidR="00A64BFC">
          <w:rPr>
            <w:sz w:val="24"/>
            <w:szCs w:val="24"/>
            <w:lang w:val="en-US"/>
          </w:rPr>
          <w:t>one</w:t>
        </w:r>
        <w:del w:id="696" w:author="Manon Jct" w:date="2021-04-10T18:59:00Z">
          <w:r w:rsidR="00A64BFC" w:rsidDel="00C25D6B">
            <w:rPr>
              <w:sz w:val="24"/>
              <w:szCs w:val="24"/>
              <w:lang w:val="en-US"/>
            </w:rPr>
            <w:delText xml:space="preserve"> </w:delText>
          </w:r>
        </w:del>
        <w:r w:rsidR="00A64BFC">
          <w:rPr>
            <w:sz w:val="24"/>
            <w:szCs w:val="24"/>
            <w:lang w:val="en-US"/>
          </w:rPr>
          <w:t>I</w:t>
        </w:r>
        <w:proofErr w:type="spellEnd"/>
        <w:r w:rsidR="00A64BFC">
          <w:rPr>
            <w:sz w:val="24"/>
            <w:szCs w:val="24"/>
            <w:lang w:val="en-US"/>
          </w:rPr>
          <w:t xml:space="preserve"> used </w:t>
        </w:r>
      </w:ins>
      <w:ins w:id="697" w:author="CJ" w:date="2021-04-10T18:58:00Z">
        <w:r w:rsidR="00A64BFC">
          <w:rPr>
            <w:sz w:val="24"/>
            <w:szCs w:val="24"/>
            <w:lang w:val="en-US"/>
          </w:rPr>
          <w:t xml:space="preserve">in </w:t>
        </w:r>
      </w:ins>
      <w:del w:id="698" w:author="CJ" w:date="2021-04-10T18:58:00Z">
        <w:r w:rsidDel="00A64BFC">
          <w:rPr>
            <w:sz w:val="24"/>
            <w:szCs w:val="24"/>
            <w:lang w:val="en-US"/>
          </w:rPr>
          <w:delText xml:space="preserve">for </w:delText>
        </w:r>
      </w:del>
      <w:r>
        <w:rPr>
          <w:sz w:val="24"/>
          <w:szCs w:val="24"/>
          <w:lang w:val="en-US"/>
        </w:rPr>
        <w:t>the second tab</w:t>
      </w:r>
      <w:ins w:id="699" w:author="Manon Jct" w:date="2021-04-10T18:59:00Z">
        <w:r w:rsidR="00C25D6B" w:rsidRPr="00C25D6B">
          <w:rPr>
            <w:sz w:val="24"/>
            <w:szCs w:val="24"/>
            <w:lang w:val="en-US"/>
            <w:rPrChange w:id="700" w:author="Manon Jct" w:date="2021-04-10T18:59:00Z">
              <w:rPr>
                <w:sz w:val="24"/>
                <w:szCs w:val="24"/>
              </w:rPr>
            </w:rPrChange>
          </w:rPr>
          <w:t>(s</w:t>
        </w:r>
        <w:r w:rsidR="00C25D6B">
          <w:rPr>
            <w:sz w:val="24"/>
            <w:szCs w:val="24"/>
            <w:lang w:val="en-US"/>
          </w:rPr>
          <w:t>eco</w:t>
        </w:r>
      </w:ins>
      <w:ins w:id="701" w:author="Manon Jct" w:date="2021-04-10T19:00:00Z">
        <w:r w:rsidR="00C25D6B">
          <w:rPr>
            <w:sz w:val="24"/>
            <w:szCs w:val="24"/>
            <w:lang w:val="en-US"/>
          </w:rPr>
          <w:t>nd activity with French to English word)</w:t>
        </w:r>
      </w:ins>
      <w:r>
        <w:rPr>
          <w:sz w:val="24"/>
          <w:szCs w:val="24"/>
          <w:lang w:val="en-US"/>
        </w:rPr>
        <w:t>.</w:t>
      </w:r>
    </w:p>
    <w:p w14:paraId="4ED4CE21" w14:textId="54F4B2C3" w:rsidR="002E53F3" w:rsidRDefault="002E53F3">
      <w:pPr>
        <w:jc w:val="both"/>
        <w:rPr>
          <w:sz w:val="24"/>
          <w:szCs w:val="24"/>
          <w:lang w:val="en-US"/>
        </w:rPr>
        <w:pPrChange w:id="702" w:author="CJ" w:date="2021-04-10T10:02:00Z">
          <w:pPr/>
        </w:pPrChange>
      </w:pPr>
    </w:p>
    <w:p w14:paraId="7B321DA7" w14:textId="54F3C147" w:rsidR="002E53F3" w:rsidDel="00C25D6B" w:rsidRDefault="002E53F3">
      <w:pPr>
        <w:jc w:val="both"/>
        <w:rPr>
          <w:del w:id="703" w:author="Manon Jct" w:date="2021-04-10T18:58:00Z"/>
          <w:sz w:val="24"/>
          <w:szCs w:val="24"/>
          <w:lang w:val="en-US"/>
        </w:rPr>
        <w:pPrChange w:id="704" w:author="CJ" w:date="2021-04-10T10:02:00Z">
          <w:pPr/>
        </w:pPrChange>
      </w:pPr>
      <w:r>
        <w:rPr>
          <w:sz w:val="24"/>
          <w:szCs w:val="24"/>
          <w:lang w:val="en-US"/>
        </w:rPr>
        <w:t xml:space="preserve">To sum up, </w:t>
      </w:r>
      <w:ins w:id="705" w:author="CJ" w:date="2021-04-10T19:01:00Z">
        <w:r w:rsidR="00075B37">
          <w:rPr>
            <w:sz w:val="24"/>
            <w:szCs w:val="24"/>
            <w:lang w:val="en-US"/>
          </w:rPr>
          <w:t xml:space="preserve">It was really exciting to </w:t>
        </w:r>
      </w:ins>
      <w:ins w:id="706" w:author="CJ" w:date="2021-04-10T19:02:00Z">
        <w:r w:rsidR="00075B37">
          <w:rPr>
            <w:sz w:val="24"/>
            <w:szCs w:val="24"/>
            <w:lang w:val="en-US"/>
          </w:rPr>
          <w:t xml:space="preserve">improve and develop </w:t>
        </w:r>
      </w:ins>
      <w:r>
        <w:rPr>
          <w:sz w:val="24"/>
          <w:szCs w:val="24"/>
          <w:lang w:val="en-US"/>
        </w:rPr>
        <w:t xml:space="preserve">my project </w:t>
      </w:r>
      <w:ins w:id="707" w:author="CJ" w:date="2021-04-10T19:02:00Z">
        <w:r w:rsidR="00075B37">
          <w:rPr>
            <w:sz w:val="24"/>
            <w:szCs w:val="24"/>
            <w:lang w:val="en-US"/>
          </w:rPr>
          <w:t xml:space="preserve">step by step </w:t>
        </w:r>
      </w:ins>
      <w:del w:id="708" w:author="CJ" w:date="2021-04-10T19:03:00Z">
        <w:r w:rsidDel="00075B37">
          <w:rPr>
            <w:sz w:val="24"/>
            <w:szCs w:val="24"/>
            <w:lang w:val="en-US"/>
          </w:rPr>
          <w:delText xml:space="preserve">has evolved during all this project </w:delText>
        </w:r>
      </w:del>
      <w:r>
        <w:rPr>
          <w:sz w:val="24"/>
          <w:szCs w:val="24"/>
          <w:lang w:val="en-US"/>
        </w:rPr>
        <w:t>and</w:t>
      </w:r>
      <w:ins w:id="709" w:author="CJ" w:date="2021-04-10T19:01:00Z">
        <w:r w:rsidR="00075B37">
          <w:rPr>
            <w:sz w:val="24"/>
            <w:szCs w:val="24"/>
            <w:lang w:val="en-US"/>
          </w:rPr>
          <w:t xml:space="preserve"> I </w:t>
        </w:r>
      </w:ins>
      <w:del w:id="710" w:author="CJ" w:date="2021-04-10T19:03:00Z">
        <w:r w:rsidDel="00075B37">
          <w:rPr>
            <w:sz w:val="24"/>
            <w:szCs w:val="24"/>
            <w:lang w:val="en-US"/>
          </w:rPr>
          <w:delText xml:space="preserve"> I</w:delText>
        </w:r>
      </w:del>
      <w:ins w:id="711" w:author="CJ" w:date="2021-04-10T19:03:00Z">
        <w:r w:rsidR="00075B37">
          <w:rPr>
            <w:sz w:val="24"/>
            <w:szCs w:val="24"/>
            <w:lang w:val="en-US"/>
          </w:rPr>
          <w:t xml:space="preserve">think I </w:t>
        </w:r>
      </w:ins>
      <w:ins w:id="712" w:author="CJ" w:date="2021-04-10T19:04:00Z">
        <w:r w:rsidR="00075B37">
          <w:rPr>
            <w:sz w:val="24"/>
            <w:szCs w:val="24"/>
            <w:lang w:val="en-US"/>
          </w:rPr>
          <w:t xml:space="preserve">can say that I </w:t>
        </w:r>
      </w:ins>
      <w:ins w:id="713" w:author="CJ" w:date="2021-04-10T19:03:00Z">
        <w:r w:rsidR="00075B37">
          <w:rPr>
            <w:sz w:val="24"/>
            <w:szCs w:val="24"/>
            <w:lang w:val="en-US"/>
          </w:rPr>
          <w:t>am</w:t>
        </w:r>
      </w:ins>
      <w:del w:id="714" w:author="CJ" w:date="2021-04-10T19:03:00Z">
        <w:r w:rsidDel="00075B37">
          <w:rPr>
            <w:sz w:val="24"/>
            <w:szCs w:val="24"/>
            <w:lang w:val="en-US"/>
          </w:rPr>
          <w:delText xml:space="preserve"> am </w:delText>
        </w:r>
      </w:del>
      <w:ins w:id="715" w:author="CJ" w:date="2021-04-10T19:03:00Z">
        <w:r w:rsidR="00075B37">
          <w:rPr>
            <w:sz w:val="24"/>
            <w:szCs w:val="24"/>
            <w:lang w:val="en-US"/>
          </w:rPr>
          <w:t xml:space="preserve"> pretty </w:t>
        </w:r>
      </w:ins>
      <w:r>
        <w:rPr>
          <w:sz w:val="24"/>
          <w:szCs w:val="24"/>
          <w:lang w:val="en-US"/>
        </w:rPr>
        <w:t>proud of what I have done</w:t>
      </w:r>
      <w:ins w:id="716" w:author="CJ" w:date="2021-04-10T19:03:00Z">
        <w:r w:rsidR="00075B37">
          <w:rPr>
            <w:sz w:val="24"/>
            <w:szCs w:val="24"/>
            <w:lang w:val="en-US"/>
          </w:rPr>
          <w:t>!</w:t>
        </w:r>
      </w:ins>
      <w:del w:id="717" w:author="CJ" w:date="2021-04-10T19:03:00Z">
        <w:r w:rsidDel="00075B37">
          <w:rPr>
            <w:sz w:val="24"/>
            <w:szCs w:val="24"/>
            <w:lang w:val="en-US"/>
          </w:rPr>
          <w:delText xml:space="preserve"> .</w:delText>
        </w:r>
      </w:del>
      <w:r>
        <w:rPr>
          <w:sz w:val="24"/>
          <w:szCs w:val="24"/>
          <w:lang w:val="en-US"/>
        </w:rPr>
        <w:t xml:space="preserve"> </w:t>
      </w:r>
    </w:p>
    <w:p w14:paraId="7917562B" w14:textId="77777777" w:rsidR="002E53F3" w:rsidDel="00C25D6B" w:rsidRDefault="002E53F3" w:rsidP="00754B1D">
      <w:pPr>
        <w:rPr>
          <w:del w:id="718" w:author="Manon Jct" w:date="2021-04-10T18:58:00Z"/>
          <w:sz w:val="24"/>
          <w:szCs w:val="24"/>
          <w:lang w:val="en-US"/>
        </w:rPr>
      </w:pPr>
    </w:p>
    <w:p w14:paraId="06A7FF03" w14:textId="77777777" w:rsidR="00075B37" w:rsidRDefault="00075B37" w:rsidP="00C25D6B">
      <w:pPr>
        <w:jc w:val="both"/>
        <w:rPr>
          <w:sz w:val="24"/>
          <w:szCs w:val="24"/>
          <w:lang w:val="en-US"/>
        </w:rPr>
        <w:pPrChange w:id="719" w:author="Manon Jct" w:date="2021-04-10T18:58:00Z">
          <w:pPr/>
        </w:pPrChange>
      </w:pPr>
      <w:del w:id="720" w:author="Manon Jct" w:date="2021-04-10T18:58:00Z">
        <w:r w:rsidDel="00C25D6B">
          <w:rPr>
            <w:sz w:val="24"/>
            <w:szCs w:val="24"/>
            <w:lang w:val="en-US"/>
          </w:rPr>
          <w:br w:type="page"/>
        </w:r>
      </w:del>
    </w:p>
    <w:p w14:paraId="1782A72B" w14:textId="499C2799" w:rsidR="002E53F3" w:rsidRDefault="00075B37" w:rsidP="002E53F3">
      <w:pPr>
        <w:jc w:val="center"/>
        <w:rPr>
          <w:b/>
          <w:bCs/>
          <w:sz w:val="60"/>
          <w:szCs w:val="60"/>
          <w:u w:val="single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r w:rsidR="002E53F3">
        <w:rPr>
          <w:b/>
          <w:bCs/>
          <w:sz w:val="60"/>
          <w:szCs w:val="60"/>
          <w:u w:val="single"/>
          <w:lang w:val="en-US"/>
        </w:rPr>
        <w:t>References</w:t>
      </w:r>
    </w:p>
    <w:p w14:paraId="7F80860E" w14:textId="1CAD34E4" w:rsidR="002E53F3" w:rsidRDefault="002E53F3" w:rsidP="002E53F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Tutorial Video:</w:t>
      </w:r>
    </w:p>
    <w:p w14:paraId="666859F9" w14:textId="5A915B74" w:rsidR="002E53F3" w:rsidRPr="002645CC" w:rsidRDefault="002645CC" w:rsidP="002645CC">
      <w:pPr>
        <w:pStyle w:val="Titre1"/>
        <w:rPr>
          <w:sz w:val="24"/>
          <w:szCs w:val="24"/>
          <w:lang w:val="en-US"/>
        </w:rPr>
      </w:pPr>
      <w:r w:rsidRPr="002645CC">
        <w:rPr>
          <w:sz w:val="24"/>
          <w:szCs w:val="24"/>
          <w:lang w:val="en-US"/>
        </w:rPr>
        <w:t>Difference Between Linear, Relative and some other layouts in android</w:t>
      </w:r>
      <w:r>
        <w:rPr>
          <w:sz w:val="24"/>
          <w:szCs w:val="24"/>
          <w:lang w:val="en-US"/>
        </w:rPr>
        <w:t xml:space="preserve"> : </w:t>
      </w:r>
      <w:r w:rsidRPr="002645CC">
        <w:rPr>
          <w:sz w:val="24"/>
          <w:szCs w:val="24"/>
          <w:lang w:val="en-US"/>
        </w:rPr>
        <w:t>https://www.youtube.com/watch?v=7OfSevZlvM0</w:t>
      </w:r>
    </w:p>
    <w:p w14:paraId="3FDB82E1" w14:textId="269ACA99" w:rsidR="002E53F3" w:rsidRDefault="002E53F3" w:rsidP="002E53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fr-FR"/>
        </w:rPr>
      </w:pPr>
      <w:r w:rsidRPr="002E53F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fr-FR"/>
        </w:rPr>
        <w:t>Android Studio - Pop Up Window :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fr-FR"/>
        </w:rPr>
        <w:t xml:space="preserve"> </w:t>
      </w:r>
      <w:r w:rsidR="00155757">
        <w:fldChar w:fldCharType="begin"/>
      </w:r>
      <w:r w:rsidR="00155757" w:rsidRPr="006E7217">
        <w:rPr>
          <w:lang w:val="en-US"/>
          <w:rPrChange w:id="721" w:author="Manon Jct" w:date="2021-04-10T18:31:00Z">
            <w:rPr/>
          </w:rPrChange>
        </w:rPr>
        <w:instrText xml:space="preserve"> HYPERLINK "https://www.youtube.com/watch?v=4GYKOzgQDWI" </w:instrText>
      </w:r>
      <w:r w:rsidR="00155757">
        <w:fldChar w:fldCharType="separate"/>
      </w:r>
      <w:r w:rsidRPr="00AD1241">
        <w:rPr>
          <w:rStyle w:val="Lienhypertexte"/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fr-FR"/>
        </w:rPr>
        <w:t>https://www.youtube.com/watch?v=4GYKOzgQDWI</w:t>
      </w:r>
      <w:r w:rsidR="00155757">
        <w:rPr>
          <w:rStyle w:val="Lienhypertexte"/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fr-FR"/>
        </w:rPr>
        <w:fldChar w:fldCharType="end"/>
      </w:r>
    </w:p>
    <w:p w14:paraId="09A34BF8" w14:textId="27F31856" w:rsidR="007E3D53" w:rsidRDefault="002E53F3" w:rsidP="002E53F3">
      <w:pPr>
        <w:pStyle w:val="Titre1"/>
        <w:rPr>
          <w:sz w:val="24"/>
          <w:szCs w:val="24"/>
          <w:lang w:val="en-US"/>
        </w:rPr>
      </w:pPr>
      <w:r w:rsidRPr="002E53F3">
        <w:rPr>
          <w:sz w:val="24"/>
          <w:szCs w:val="24"/>
          <w:lang w:val="en-US"/>
        </w:rPr>
        <w:t>SQLite + Android - Insert Data in Database Table (Book Library App)</w:t>
      </w:r>
      <w:r>
        <w:rPr>
          <w:sz w:val="24"/>
          <w:szCs w:val="24"/>
          <w:lang w:val="en-US"/>
        </w:rPr>
        <w:t xml:space="preserve"> :</w:t>
      </w:r>
      <w:r w:rsidRPr="002E53F3">
        <w:rPr>
          <w:lang w:val="en-US"/>
        </w:rPr>
        <w:t xml:space="preserve"> </w:t>
      </w:r>
      <w:r w:rsidR="00155757">
        <w:fldChar w:fldCharType="begin"/>
      </w:r>
      <w:r w:rsidR="00155757" w:rsidRPr="006E7217">
        <w:rPr>
          <w:lang w:val="en-US"/>
          <w:rPrChange w:id="722" w:author="Manon Jct" w:date="2021-04-10T18:31:00Z">
            <w:rPr/>
          </w:rPrChange>
        </w:rPr>
        <w:instrText xml:space="preserve"> HYPERLINK "https://www.youtube.com/watch?v=RGzblJuat1M&amp;list=PLSrm9z4zp4mGK0g_0_jx</w:instrText>
      </w:r>
      <w:r w:rsidR="00155757" w:rsidRPr="006E7217">
        <w:rPr>
          <w:lang w:val="en-US"/>
          <w:rPrChange w:id="723" w:author="Manon Jct" w:date="2021-04-10T18:31:00Z">
            <w:rPr/>
          </w:rPrChange>
        </w:rPr>
        <w:instrText xml:space="preserve">YGgg3os9tqRUQ&amp;index=3" </w:instrText>
      </w:r>
      <w:r w:rsidR="00155757">
        <w:fldChar w:fldCharType="separate"/>
      </w:r>
      <w:r w:rsidR="007E3D53" w:rsidRPr="00AD1241">
        <w:rPr>
          <w:rStyle w:val="Lienhypertexte"/>
          <w:sz w:val="24"/>
          <w:szCs w:val="24"/>
          <w:lang w:val="en-US"/>
        </w:rPr>
        <w:t>https://www.youtube.com/watch?v=RGzblJuat1M&amp;list=PLSrm9z4zp4mGK0g_0_jxYGgg3os9tqRUQ&amp;index=3</w:t>
      </w:r>
      <w:r w:rsidR="00155757">
        <w:rPr>
          <w:rStyle w:val="Lienhypertexte"/>
          <w:sz w:val="24"/>
          <w:szCs w:val="24"/>
          <w:lang w:val="en-US"/>
        </w:rPr>
        <w:fldChar w:fldCharType="end"/>
      </w:r>
    </w:p>
    <w:p w14:paraId="2B010F43" w14:textId="4951E032" w:rsidR="007E3D53" w:rsidRDefault="007E3D53" w:rsidP="007E3D53">
      <w:pPr>
        <w:pStyle w:val="Titre1"/>
        <w:rPr>
          <w:sz w:val="24"/>
          <w:szCs w:val="24"/>
          <w:lang w:val="en-US"/>
        </w:rPr>
      </w:pPr>
      <w:r w:rsidRPr="007E3D53">
        <w:rPr>
          <w:sz w:val="24"/>
          <w:szCs w:val="24"/>
          <w:lang w:val="en-US"/>
        </w:rPr>
        <w:t xml:space="preserve">Android adding values using a button in </w:t>
      </w:r>
      <w:proofErr w:type="spellStart"/>
      <w:r w:rsidRPr="007E3D53">
        <w:rPr>
          <w:sz w:val="24"/>
          <w:szCs w:val="24"/>
          <w:lang w:val="en-US"/>
        </w:rPr>
        <w:t>ListView</w:t>
      </w:r>
      <w:proofErr w:type="spellEnd"/>
      <w:r w:rsidRPr="007E3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7E3D53">
        <w:rPr>
          <w:sz w:val="24"/>
          <w:szCs w:val="24"/>
          <w:lang w:val="en-US"/>
        </w:rPr>
        <w:t xml:space="preserve"> Tutorial</w:t>
      </w:r>
      <w:r>
        <w:rPr>
          <w:sz w:val="24"/>
          <w:szCs w:val="24"/>
          <w:lang w:val="en-US"/>
        </w:rPr>
        <w:t xml:space="preserve"> :</w:t>
      </w:r>
      <w:r w:rsidRPr="007E3D53">
        <w:rPr>
          <w:lang w:val="en-US"/>
        </w:rPr>
        <w:t xml:space="preserve"> </w:t>
      </w:r>
      <w:r w:rsidR="00155757">
        <w:fldChar w:fldCharType="begin"/>
      </w:r>
      <w:r w:rsidR="00155757" w:rsidRPr="006E7217">
        <w:rPr>
          <w:lang w:val="en-US"/>
          <w:rPrChange w:id="724" w:author="Manon Jct" w:date="2021-04-10T18:31:00Z">
            <w:rPr/>
          </w:rPrChange>
        </w:rPr>
        <w:instrText xml:space="preserve"> HYPERLINK "https://www.youtube.com/watch?v=ws_p8LJ4Uq8" </w:instrText>
      </w:r>
      <w:r w:rsidR="00155757">
        <w:fldChar w:fldCharType="separate"/>
      </w:r>
      <w:r w:rsidRPr="00AD1241">
        <w:rPr>
          <w:rStyle w:val="Lienhypertexte"/>
          <w:sz w:val="24"/>
          <w:szCs w:val="24"/>
          <w:lang w:val="en-US"/>
        </w:rPr>
        <w:t>https://www.youtube.com/watch?v=ws_p8LJ4Uq8</w:t>
      </w:r>
      <w:r w:rsidR="00155757">
        <w:rPr>
          <w:rStyle w:val="Lienhypertexte"/>
          <w:sz w:val="24"/>
          <w:szCs w:val="24"/>
          <w:lang w:val="en-US"/>
        </w:rPr>
        <w:fldChar w:fldCharType="end"/>
      </w:r>
    </w:p>
    <w:p w14:paraId="053553D9" w14:textId="7B450666" w:rsidR="007E3D53" w:rsidRDefault="007E3D53" w:rsidP="007E3D53">
      <w:pPr>
        <w:pStyle w:val="Titre1"/>
        <w:rPr>
          <w:sz w:val="24"/>
          <w:szCs w:val="24"/>
          <w:lang w:val="en-US"/>
        </w:rPr>
      </w:pPr>
      <w:r w:rsidRPr="007E3D53">
        <w:rPr>
          <w:sz w:val="24"/>
          <w:szCs w:val="24"/>
          <w:lang w:val="en-US"/>
        </w:rPr>
        <w:t>Android Dynamic Views Part 1 | Adding &amp; Removing Views From Layout Using Java Code In Android Studio</w:t>
      </w:r>
      <w:r>
        <w:rPr>
          <w:sz w:val="24"/>
          <w:szCs w:val="24"/>
          <w:lang w:val="en-US"/>
        </w:rPr>
        <w:t xml:space="preserve"> : </w:t>
      </w:r>
      <w:r w:rsidR="00155757">
        <w:fldChar w:fldCharType="begin"/>
      </w:r>
      <w:r w:rsidR="00155757" w:rsidRPr="006E7217">
        <w:rPr>
          <w:lang w:val="en-US"/>
          <w:rPrChange w:id="725" w:author="Manon Jct" w:date="2021-04-10T18:31:00Z">
            <w:rPr/>
          </w:rPrChange>
        </w:rPr>
        <w:instrText xml:space="preserve"> HYPERLINK "https://www.youtube.com/watch?v=EJrmg</w:instrText>
      </w:r>
      <w:r w:rsidR="00155757" w:rsidRPr="006E7217">
        <w:rPr>
          <w:lang w:val="en-US"/>
          <w:rPrChange w:id="726" w:author="Manon Jct" w:date="2021-04-10T18:31:00Z">
            <w:rPr/>
          </w:rPrChange>
        </w:rPr>
        <w:instrText xml:space="preserve">JT2NnI&amp;t=75s" </w:instrText>
      </w:r>
      <w:r w:rsidR="00155757">
        <w:fldChar w:fldCharType="separate"/>
      </w:r>
      <w:r w:rsidRPr="00AD1241">
        <w:rPr>
          <w:rStyle w:val="Lienhypertexte"/>
          <w:sz w:val="24"/>
          <w:szCs w:val="24"/>
          <w:lang w:val="en-US"/>
        </w:rPr>
        <w:t>https://www.youtube.com/watch?v=EJrmgJT2NnI&amp;t=75s</w:t>
      </w:r>
      <w:r w:rsidR="00155757">
        <w:rPr>
          <w:rStyle w:val="Lienhypertexte"/>
          <w:sz w:val="24"/>
          <w:szCs w:val="24"/>
          <w:lang w:val="en-US"/>
        </w:rPr>
        <w:fldChar w:fldCharType="end"/>
      </w:r>
    </w:p>
    <w:p w14:paraId="5F1AF900" w14:textId="426549B8" w:rsidR="007E3D53" w:rsidRDefault="007E3D53" w:rsidP="007E3D53">
      <w:pPr>
        <w:pStyle w:val="Titre1"/>
        <w:rPr>
          <w:sz w:val="24"/>
          <w:szCs w:val="24"/>
          <w:lang w:val="en-US"/>
        </w:rPr>
      </w:pPr>
      <w:r w:rsidRPr="007E3D53">
        <w:rPr>
          <w:sz w:val="24"/>
          <w:szCs w:val="24"/>
          <w:lang w:val="en-US"/>
        </w:rPr>
        <w:t>Options Menu with Sub Items - Android Studio Tutorial</w:t>
      </w:r>
      <w:r>
        <w:rPr>
          <w:sz w:val="24"/>
          <w:szCs w:val="24"/>
          <w:lang w:val="en-US"/>
        </w:rPr>
        <w:t xml:space="preserve">: </w:t>
      </w:r>
      <w:r w:rsidR="00155757">
        <w:fldChar w:fldCharType="begin"/>
      </w:r>
      <w:r w:rsidR="00155757" w:rsidRPr="006E7217">
        <w:rPr>
          <w:lang w:val="en-US"/>
          <w:rPrChange w:id="727" w:author="Manon Jct" w:date="2021-04-10T18:31:00Z">
            <w:rPr/>
          </w:rPrChange>
        </w:rPr>
        <w:instrText xml:space="preserve"> HYPERLINK "https://www.youtube.com/watch?v=oh4YOj9VkVE&amp;t=230s" </w:instrText>
      </w:r>
      <w:r w:rsidR="00155757">
        <w:fldChar w:fldCharType="separate"/>
      </w:r>
      <w:r w:rsidRPr="00AD1241">
        <w:rPr>
          <w:rStyle w:val="Lienhypertexte"/>
          <w:sz w:val="24"/>
          <w:szCs w:val="24"/>
          <w:lang w:val="en-US"/>
        </w:rPr>
        <w:t>https://www.youtube.com/watch?v=oh4YOj9VkVE&amp;t=230s</w:t>
      </w:r>
      <w:r w:rsidR="00155757">
        <w:rPr>
          <w:rStyle w:val="Lienhypertexte"/>
          <w:sz w:val="24"/>
          <w:szCs w:val="24"/>
          <w:lang w:val="en-US"/>
        </w:rPr>
        <w:fldChar w:fldCharType="end"/>
      </w:r>
    </w:p>
    <w:p w14:paraId="3C7788FB" w14:textId="74C36933" w:rsidR="00ED4595" w:rsidRDefault="00ED4595" w:rsidP="00ED4595">
      <w:pPr>
        <w:pStyle w:val="Titre1"/>
        <w:rPr>
          <w:sz w:val="24"/>
          <w:szCs w:val="24"/>
        </w:rPr>
      </w:pPr>
      <w:r w:rsidRPr="00ED4595">
        <w:rPr>
          <w:sz w:val="24"/>
          <w:szCs w:val="24"/>
        </w:rPr>
        <w:t>CREER UNE APPLICATION ANDROID</w:t>
      </w:r>
      <w:r>
        <w:rPr>
          <w:sz w:val="24"/>
          <w:szCs w:val="24"/>
        </w:rPr>
        <w:t xml:space="preserve"> : </w:t>
      </w:r>
      <w:hyperlink r:id="rId17" w:history="1">
        <w:r w:rsidRPr="00AD1241">
          <w:rPr>
            <w:rStyle w:val="Lienhypertexte"/>
            <w:sz w:val="24"/>
            <w:szCs w:val="24"/>
          </w:rPr>
          <w:t>https://www.youtube.com/watch?v=8CR40Dp1srw&amp;list=PLMS9Cy4Enq5JnwAxe6Ao74qSTxxXjiw7N</w:t>
        </w:r>
      </w:hyperlink>
    </w:p>
    <w:p w14:paraId="336CE777" w14:textId="361CC82C" w:rsidR="002645CC" w:rsidRDefault="002645CC" w:rsidP="002645CC">
      <w:pPr>
        <w:pStyle w:val="Titre1"/>
        <w:rPr>
          <w:sz w:val="24"/>
          <w:szCs w:val="24"/>
          <w:lang w:val="en-US"/>
        </w:rPr>
      </w:pPr>
      <w:r w:rsidRPr="002645CC">
        <w:rPr>
          <w:sz w:val="24"/>
          <w:szCs w:val="24"/>
          <w:lang w:val="en-US"/>
        </w:rPr>
        <w:t>How to Change the App Icon in Android Studio (With Adaptive Icons)</w:t>
      </w:r>
      <w:r>
        <w:rPr>
          <w:sz w:val="24"/>
          <w:szCs w:val="24"/>
          <w:lang w:val="en-US"/>
        </w:rPr>
        <w:t xml:space="preserve"> : </w:t>
      </w:r>
      <w:r w:rsidR="00155757">
        <w:fldChar w:fldCharType="begin"/>
      </w:r>
      <w:r w:rsidR="00155757" w:rsidRPr="006E7217">
        <w:rPr>
          <w:lang w:val="en-US"/>
          <w:rPrChange w:id="728" w:author="Manon Jct" w:date="2021-04-10T18:31:00Z">
            <w:rPr/>
          </w:rPrChange>
        </w:rPr>
        <w:instrText xml:space="preserve"> HYPERLINK "https://www.youtube.com/watch?v=ts98gL1JCQU" </w:instrText>
      </w:r>
      <w:r w:rsidR="00155757">
        <w:fldChar w:fldCharType="separate"/>
      </w:r>
      <w:r w:rsidRPr="00AD1241">
        <w:rPr>
          <w:rStyle w:val="Lienhypertexte"/>
          <w:sz w:val="24"/>
          <w:szCs w:val="24"/>
          <w:lang w:val="en-US"/>
        </w:rPr>
        <w:t>https://www.youtube.com/watch?v=ts98gL1JCQU</w:t>
      </w:r>
      <w:r w:rsidR="00155757">
        <w:rPr>
          <w:rStyle w:val="Lienhypertexte"/>
          <w:sz w:val="24"/>
          <w:szCs w:val="24"/>
          <w:lang w:val="en-US"/>
        </w:rPr>
        <w:fldChar w:fldCharType="end"/>
      </w:r>
    </w:p>
    <w:p w14:paraId="29A3C3C9" w14:textId="156E461D" w:rsidR="002645CC" w:rsidRDefault="002645CC" w:rsidP="002645CC">
      <w:pPr>
        <w:pStyle w:val="Titre1"/>
        <w:rPr>
          <w:sz w:val="24"/>
          <w:szCs w:val="24"/>
          <w:lang w:val="en-US"/>
        </w:rPr>
      </w:pPr>
      <w:proofErr w:type="spellStart"/>
      <w:r w:rsidRPr="002645CC">
        <w:rPr>
          <w:sz w:val="24"/>
          <w:szCs w:val="24"/>
          <w:lang w:val="en-US"/>
        </w:rPr>
        <w:t>RecyclerView</w:t>
      </w:r>
      <w:proofErr w:type="spellEnd"/>
      <w:r w:rsidRPr="002645CC">
        <w:rPr>
          <w:sz w:val="24"/>
          <w:szCs w:val="24"/>
          <w:lang w:val="en-US"/>
        </w:rPr>
        <w:t xml:space="preserve"> + </w:t>
      </w:r>
      <w:proofErr w:type="spellStart"/>
      <w:r w:rsidRPr="002645CC">
        <w:rPr>
          <w:sz w:val="24"/>
          <w:szCs w:val="24"/>
          <w:lang w:val="en-US"/>
        </w:rPr>
        <w:t>CardView</w:t>
      </w:r>
      <w:proofErr w:type="spellEnd"/>
      <w:r w:rsidRPr="002645CC">
        <w:rPr>
          <w:sz w:val="24"/>
          <w:szCs w:val="24"/>
          <w:lang w:val="en-US"/>
        </w:rPr>
        <w:t xml:space="preserve"> - LAYOUTS AND CUSTOM OBJECTS - Android Studio Tutorial</w:t>
      </w:r>
      <w:r>
        <w:rPr>
          <w:sz w:val="24"/>
          <w:szCs w:val="24"/>
          <w:lang w:val="en-US"/>
        </w:rPr>
        <w:t xml:space="preserve"> : </w:t>
      </w:r>
      <w:r w:rsidR="00155757">
        <w:fldChar w:fldCharType="begin"/>
      </w:r>
      <w:r w:rsidR="00155757" w:rsidRPr="006E7217">
        <w:rPr>
          <w:lang w:val="en-US"/>
          <w:rPrChange w:id="729" w:author="Manon Jct" w:date="2021-04-10T18:31:00Z">
            <w:rPr/>
          </w:rPrChange>
        </w:rPr>
        <w:instrText xml:space="preserve"> HYPERLINK "https://www.youtube.com/watch?v=Nw9JF55</w:instrText>
      </w:r>
      <w:r w:rsidR="00155757" w:rsidRPr="006E7217">
        <w:rPr>
          <w:lang w:val="en-US"/>
          <w:rPrChange w:id="730" w:author="Manon Jct" w:date="2021-04-10T18:31:00Z">
            <w:rPr/>
          </w:rPrChange>
        </w:rPr>
        <w:instrText xml:space="preserve">LDzE" </w:instrText>
      </w:r>
      <w:r w:rsidR="00155757">
        <w:fldChar w:fldCharType="separate"/>
      </w:r>
      <w:r w:rsidRPr="00AD1241">
        <w:rPr>
          <w:rStyle w:val="Lienhypertexte"/>
          <w:sz w:val="24"/>
          <w:szCs w:val="24"/>
          <w:lang w:val="en-US"/>
        </w:rPr>
        <w:t>https://www.youtube.com/watch?v=Nw9JF55LDzE</w:t>
      </w:r>
      <w:r w:rsidR="00155757">
        <w:rPr>
          <w:rStyle w:val="Lienhypertexte"/>
          <w:sz w:val="24"/>
          <w:szCs w:val="24"/>
          <w:lang w:val="en-US"/>
        </w:rPr>
        <w:fldChar w:fldCharType="end"/>
      </w:r>
    </w:p>
    <w:p w14:paraId="42847943" w14:textId="6F2CD80D" w:rsidR="002645CC" w:rsidRDefault="002645CC" w:rsidP="002645CC">
      <w:pPr>
        <w:pStyle w:val="Titre1"/>
        <w:rPr>
          <w:sz w:val="24"/>
          <w:szCs w:val="24"/>
          <w:lang w:val="en-US"/>
        </w:rPr>
      </w:pPr>
    </w:p>
    <w:p w14:paraId="26696D53" w14:textId="47928668" w:rsidR="002645CC" w:rsidRPr="00DF500F" w:rsidRDefault="00735C42" w:rsidP="002645CC">
      <w:pPr>
        <w:pStyle w:val="Titre1"/>
        <w:rPr>
          <w:sz w:val="24"/>
          <w:szCs w:val="24"/>
          <w:u w:val="single"/>
        </w:rPr>
      </w:pPr>
      <w:proofErr w:type="spellStart"/>
      <w:r w:rsidRPr="00DF500F">
        <w:rPr>
          <w:sz w:val="24"/>
          <w:szCs w:val="24"/>
          <w:u w:val="single"/>
        </w:rPr>
        <w:t>Other</w:t>
      </w:r>
      <w:proofErr w:type="spellEnd"/>
      <w:r w:rsidRPr="00DF500F">
        <w:rPr>
          <w:sz w:val="24"/>
          <w:szCs w:val="24"/>
          <w:u w:val="single"/>
        </w:rPr>
        <w:t xml:space="preserve"> sources :</w:t>
      </w:r>
    </w:p>
    <w:p w14:paraId="5B3B1C0C" w14:textId="3CFEB52F" w:rsidR="00735C42" w:rsidRPr="00DF500F" w:rsidRDefault="00735C42" w:rsidP="002645CC">
      <w:pPr>
        <w:pStyle w:val="Titre1"/>
        <w:rPr>
          <w:sz w:val="24"/>
          <w:szCs w:val="24"/>
        </w:rPr>
      </w:pPr>
      <w:r w:rsidRPr="00DF500F">
        <w:rPr>
          <w:sz w:val="24"/>
          <w:szCs w:val="24"/>
        </w:rPr>
        <w:t xml:space="preserve">Tutoriel Android – TP : </w:t>
      </w:r>
      <w:hyperlink r:id="rId18" w:history="1">
        <w:r w:rsidRPr="00DF500F">
          <w:rPr>
            <w:rStyle w:val="Lienhypertexte"/>
            <w:sz w:val="24"/>
            <w:szCs w:val="24"/>
          </w:rPr>
          <w:t>https://hal.archives-ouvertes.fr/cel-01082588v1/document</w:t>
        </w:r>
      </w:hyperlink>
    </w:p>
    <w:p w14:paraId="5FC306D4" w14:textId="21C0747C" w:rsidR="00735C42" w:rsidRPr="006E7217" w:rsidRDefault="00735C42" w:rsidP="002645CC">
      <w:pPr>
        <w:pStyle w:val="Titre1"/>
        <w:rPr>
          <w:sz w:val="24"/>
          <w:szCs w:val="24"/>
          <w:rPrChange w:id="731" w:author="Manon Jct" w:date="2021-04-10T18:31:00Z">
            <w:rPr>
              <w:sz w:val="24"/>
              <w:szCs w:val="24"/>
              <w:lang w:val="en-US"/>
            </w:rPr>
          </w:rPrChange>
        </w:rPr>
      </w:pPr>
      <w:proofErr w:type="spellStart"/>
      <w:r w:rsidRPr="006E7217">
        <w:rPr>
          <w:sz w:val="24"/>
          <w:szCs w:val="24"/>
          <w:rPrChange w:id="732" w:author="Manon Jct" w:date="2021-04-10T18:31:00Z">
            <w:rPr>
              <w:sz w:val="24"/>
              <w:szCs w:val="24"/>
              <w:lang w:val="en-US"/>
            </w:rPr>
          </w:rPrChange>
        </w:rPr>
        <w:t>OpenClassrooms</w:t>
      </w:r>
      <w:proofErr w:type="spellEnd"/>
      <w:r w:rsidRPr="006E7217">
        <w:rPr>
          <w:sz w:val="24"/>
          <w:szCs w:val="24"/>
          <w:rPrChange w:id="733" w:author="Manon Jct" w:date="2021-04-10T18:31:00Z">
            <w:rPr>
              <w:sz w:val="24"/>
              <w:szCs w:val="24"/>
              <w:lang w:val="en-US"/>
            </w:rPr>
          </w:rPrChange>
        </w:rPr>
        <w:t xml:space="preserve"> </w:t>
      </w:r>
      <w:proofErr w:type="spellStart"/>
      <w:r w:rsidRPr="006E7217">
        <w:rPr>
          <w:sz w:val="24"/>
          <w:szCs w:val="24"/>
          <w:rPrChange w:id="734" w:author="Manon Jct" w:date="2021-04-10T18:31:00Z">
            <w:rPr>
              <w:sz w:val="24"/>
              <w:szCs w:val="24"/>
              <w:lang w:val="en-US"/>
            </w:rPr>
          </w:rPrChange>
        </w:rPr>
        <w:t>lessons</w:t>
      </w:r>
      <w:proofErr w:type="spellEnd"/>
      <w:r w:rsidRPr="006E7217">
        <w:rPr>
          <w:sz w:val="24"/>
          <w:szCs w:val="24"/>
          <w:rPrChange w:id="735" w:author="Manon Jct" w:date="2021-04-10T18:31:00Z">
            <w:rPr>
              <w:sz w:val="24"/>
              <w:szCs w:val="24"/>
              <w:lang w:val="en-US"/>
            </w:rPr>
          </w:rPrChange>
        </w:rPr>
        <w:t xml:space="preserve"> : </w:t>
      </w:r>
      <w:r w:rsidR="00155757">
        <w:fldChar w:fldCharType="begin"/>
      </w:r>
      <w:r w:rsidR="00155757">
        <w:instrText xml:space="preserve"> HYPERLINK "https://openclassrooms.com/fr/courses/2023346-creez-des-applications-pour-android/2023968-votre-premiere-application" </w:instrText>
      </w:r>
      <w:r w:rsidR="00155757">
        <w:fldChar w:fldCharType="separate"/>
      </w:r>
      <w:r w:rsidRPr="006E7217">
        <w:rPr>
          <w:rStyle w:val="Lienhypertexte"/>
          <w:sz w:val="24"/>
          <w:szCs w:val="24"/>
          <w:rPrChange w:id="736" w:author="Manon Jct" w:date="2021-04-10T18:31:00Z">
            <w:rPr>
              <w:rStyle w:val="Lienhypertexte"/>
              <w:sz w:val="24"/>
              <w:szCs w:val="24"/>
              <w:lang w:val="en-US"/>
            </w:rPr>
          </w:rPrChange>
        </w:rPr>
        <w:t>https://openclassrooms.com/fr/courses/2023346-creez-des-applications-pour-android/2023968-votre-premiere-application</w:t>
      </w:r>
      <w:r w:rsidR="00155757">
        <w:rPr>
          <w:rStyle w:val="Lienhypertexte"/>
          <w:sz w:val="24"/>
          <w:szCs w:val="24"/>
          <w:lang w:val="en-US"/>
        </w:rPr>
        <w:fldChar w:fldCharType="end"/>
      </w:r>
    </w:p>
    <w:p w14:paraId="6F418A1E" w14:textId="6E4350DE" w:rsidR="00735C42" w:rsidRDefault="00735C42" w:rsidP="002645CC">
      <w:pPr>
        <w:pStyle w:val="Titre1"/>
        <w:rPr>
          <w:sz w:val="24"/>
          <w:szCs w:val="24"/>
        </w:rPr>
      </w:pPr>
      <w:proofErr w:type="spellStart"/>
      <w:r w:rsidRPr="00735C42">
        <w:rPr>
          <w:sz w:val="24"/>
          <w:szCs w:val="24"/>
        </w:rPr>
        <w:t>Javapoint</w:t>
      </w:r>
      <w:proofErr w:type="spellEnd"/>
      <w:r w:rsidRPr="00735C42">
        <w:rPr>
          <w:sz w:val="24"/>
          <w:szCs w:val="24"/>
        </w:rPr>
        <w:t xml:space="preserve"> : </w:t>
      </w:r>
      <w:hyperlink r:id="rId19" w:history="1">
        <w:r w:rsidRPr="00AD1241">
          <w:rPr>
            <w:rStyle w:val="Lienhypertexte"/>
            <w:sz w:val="24"/>
            <w:szCs w:val="24"/>
          </w:rPr>
          <w:t>https://www.javatpoint.com/sql-order-by</w:t>
        </w:r>
      </w:hyperlink>
    </w:p>
    <w:p w14:paraId="27823575" w14:textId="16C977DC" w:rsidR="00735C42" w:rsidRDefault="00735C42" w:rsidP="002645CC">
      <w:pPr>
        <w:pStyle w:val="Titre1"/>
        <w:rPr>
          <w:sz w:val="24"/>
          <w:szCs w:val="24"/>
          <w:lang w:val="en-US"/>
        </w:rPr>
      </w:pPr>
      <w:r w:rsidRPr="00735C42">
        <w:rPr>
          <w:sz w:val="24"/>
          <w:szCs w:val="24"/>
          <w:lang w:val="en-US"/>
        </w:rPr>
        <w:t>Stack overflow :</w:t>
      </w:r>
      <w:r w:rsidRPr="00735C42">
        <w:rPr>
          <w:lang w:val="en-US"/>
        </w:rPr>
        <w:t xml:space="preserve"> </w:t>
      </w:r>
      <w:r w:rsidR="00155757">
        <w:fldChar w:fldCharType="begin"/>
      </w:r>
      <w:r w:rsidR="00155757" w:rsidRPr="006E7217">
        <w:rPr>
          <w:lang w:val="en-US"/>
          <w:rPrChange w:id="737" w:author="Manon Jct" w:date="2021-04-10T18:31:00Z">
            <w:rPr/>
          </w:rPrChange>
        </w:rPr>
        <w:instrText xml:space="preserve"> HYPERLINK "https://stackoverflow.com/questions/21542</w:instrText>
      </w:r>
      <w:r w:rsidR="00155757" w:rsidRPr="006E7217">
        <w:rPr>
          <w:lang w:val="en-US"/>
          <w:rPrChange w:id="738" w:author="Manon Jct" w:date="2021-04-10T18:31:00Z">
            <w:rPr/>
          </w:rPrChange>
        </w:rPr>
        <w:instrText xml:space="preserve">825/java-sql-delete-row/21542836" </w:instrText>
      </w:r>
      <w:r w:rsidR="00155757">
        <w:fldChar w:fldCharType="separate"/>
      </w:r>
      <w:r w:rsidRPr="00AD1241">
        <w:rPr>
          <w:rStyle w:val="Lienhypertexte"/>
          <w:sz w:val="24"/>
          <w:szCs w:val="24"/>
          <w:lang w:val="en-US"/>
        </w:rPr>
        <w:t>https://stackoverflow.com/questions/21542825/java-sql-delete-row/21542836</w:t>
      </w:r>
      <w:r w:rsidR="00155757">
        <w:rPr>
          <w:rStyle w:val="Lienhypertexte"/>
          <w:sz w:val="24"/>
          <w:szCs w:val="24"/>
          <w:lang w:val="en-US"/>
        </w:rPr>
        <w:fldChar w:fldCharType="end"/>
      </w:r>
    </w:p>
    <w:p w14:paraId="521BD06F" w14:textId="77777777" w:rsidR="00754B1D" w:rsidRPr="00735C42" w:rsidRDefault="00754B1D" w:rsidP="003A4505">
      <w:pPr>
        <w:rPr>
          <w:sz w:val="24"/>
          <w:szCs w:val="24"/>
          <w:lang w:val="en-US"/>
        </w:rPr>
      </w:pPr>
    </w:p>
    <w:sectPr w:rsidR="00754B1D" w:rsidRPr="00735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3" w:author="CJ" w:date="2021-04-10T08:34:00Z" w:initials="j">
    <w:p w14:paraId="02BB6C81" w14:textId="1363EADA" w:rsidR="00550019" w:rsidRPr="00244E92" w:rsidRDefault="00550019">
      <w:pPr>
        <w:pStyle w:val="Commentaire"/>
        <w:rPr>
          <w:lang w:val="en-GB"/>
        </w:rPr>
      </w:pPr>
      <w:r>
        <w:rPr>
          <w:rStyle w:val="Marquedecommentaire"/>
        </w:rPr>
        <w:annotationRef/>
      </w:r>
      <w:r w:rsidRPr="00244E92">
        <w:rPr>
          <w:lang w:val="en-GB"/>
        </w:rPr>
        <w:t>There are two parts in t</w:t>
      </w:r>
      <w:r>
        <w:rPr>
          <w:lang w:val="en-GB"/>
        </w:rPr>
        <w:t>he application: The first one contains data that are already stored while the second one can be used to add your own data</w:t>
      </w:r>
    </w:p>
  </w:comment>
  <w:comment w:id="118" w:author="CJ" w:date="2021-04-10T09:28:00Z" w:initials="j">
    <w:p w14:paraId="15BC122A" w14:textId="2D657536" w:rsidR="00550019" w:rsidRDefault="00550019">
      <w:pPr>
        <w:pStyle w:val="Commentaire"/>
      </w:pPr>
      <w:r>
        <w:rPr>
          <w:rStyle w:val="Marquedecommentaire"/>
        </w:rPr>
        <w:annotationRef/>
      </w:r>
      <w:r>
        <w:t>Oh !</w:t>
      </w:r>
    </w:p>
  </w:comment>
  <w:comment w:id="137" w:author="CJ" w:date="2021-04-10T09:29:00Z" w:initials="j">
    <w:p w14:paraId="5D466E86" w14:textId="77777777" w:rsidR="00550019" w:rsidRDefault="00550019">
      <w:pPr>
        <w:pStyle w:val="Commentaire"/>
      </w:pPr>
      <w:r>
        <w:rPr>
          <w:rStyle w:val="Marquedecommentaire"/>
        </w:rPr>
        <w:annotationRef/>
      </w:r>
      <w:r>
        <w:t>J’aurais mis plutôt  « trash »</w:t>
      </w:r>
    </w:p>
    <w:p w14:paraId="5B3D4148" w14:textId="4B428706" w:rsidR="00550019" w:rsidRDefault="00550019">
      <w:pPr>
        <w:pStyle w:val="Commentaire"/>
      </w:pPr>
      <w:r>
        <w:t>A mettre après avoir décrit toutes les icônes de la première ligne</w:t>
      </w:r>
    </w:p>
  </w:comment>
  <w:comment w:id="157" w:author="CJ" w:date="2021-04-10T09:41:00Z" w:initials="j">
    <w:p w14:paraId="34F025E0" w14:textId="49F28922" w:rsidR="00550019" w:rsidRDefault="00550019">
      <w:pPr>
        <w:pStyle w:val="Commentaire"/>
      </w:pPr>
      <w:r>
        <w:rPr>
          <w:rStyle w:val="Marquedecommentaire"/>
        </w:rPr>
        <w:annotationRef/>
      </w:r>
      <w:r>
        <w:t>Mettre cette partie avant la précédente pour décrire les icones dans l’ordre surtout que tu as  poubelles sur le même écran, il faut bien préciser celle que tu décris</w:t>
      </w:r>
    </w:p>
  </w:comment>
  <w:comment w:id="343" w:author="CJ" w:date="2021-04-10T17:17:00Z" w:initials="j">
    <w:p w14:paraId="19D5BD77" w14:textId="0CE607D9" w:rsidR="00550019" w:rsidRPr="009B78B3" w:rsidRDefault="00550019">
      <w:pPr>
        <w:pStyle w:val="Commentaire"/>
      </w:pPr>
      <w:r>
        <w:rPr>
          <w:rStyle w:val="Marquedecommentaire"/>
        </w:rPr>
        <w:annotationRef/>
      </w:r>
      <w:r w:rsidRPr="009B78B3">
        <w:t>Evite « </w:t>
      </w:r>
      <w:proofErr w:type="spellStart"/>
      <w:r w:rsidRPr="009B78B3">
        <w:t>my</w:t>
      </w:r>
      <w:proofErr w:type="spellEnd"/>
      <w:r w:rsidRPr="009B78B3">
        <w:t xml:space="preserve"> » sauf si tu veux dire the </w:t>
      </w:r>
      <w:proofErr w:type="spellStart"/>
      <w:r w:rsidRPr="009B78B3">
        <w:t>recyclerview</w:t>
      </w:r>
      <w:proofErr w:type="spellEnd"/>
      <w:r w:rsidRPr="009B78B3">
        <w:t xml:space="preserve"> I </w:t>
      </w:r>
      <w:proofErr w:type="spellStart"/>
      <w:r w:rsidRPr="009B78B3">
        <w:t>present</w:t>
      </w:r>
      <w:proofErr w:type="spellEnd"/>
      <w:r w:rsidRPr="009B78B3">
        <w:t xml:space="preserve"> in the </w:t>
      </w:r>
      <w:proofErr w:type="spellStart"/>
      <w:r w:rsidRPr="009B78B3">
        <w:t>previous</w:t>
      </w:r>
      <w:proofErr w:type="spellEnd"/>
      <w:r w:rsidRPr="009B78B3">
        <w:t xml:space="preserve"> </w:t>
      </w:r>
      <w:proofErr w:type="spellStart"/>
      <w:r w:rsidRPr="009B78B3">
        <w:t>paragraph</w:t>
      </w:r>
      <w:proofErr w:type="spellEnd"/>
      <w:r w:rsidRPr="009B78B3">
        <w:t xml:space="preserve"> (je ne sais pas si c’</w:t>
      </w:r>
      <w:r>
        <w:t>est une fonction ou un fichier…)</w:t>
      </w:r>
    </w:p>
  </w:comment>
  <w:comment w:id="360" w:author="CJ" w:date="2021-04-10T17:36:00Z" w:initials="j">
    <w:p w14:paraId="2D0393EA" w14:textId="5B715167" w:rsidR="00550019" w:rsidRDefault="00550019">
      <w:pPr>
        <w:pStyle w:val="Commentaire"/>
      </w:pPr>
      <w:r>
        <w:rPr>
          <w:rStyle w:val="Marquedecommentaire"/>
        </w:rPr>
        <w:annotationRef/>
      </w:r>
      <w:r>
        <w:t>Ne faut-il pas être plus précis :  « file », « code », « program »  ????  C’est toi qui voit ce que tu as voulu dire</w:t>
      </w:r>
    </w:p>
  </w:comment>
  <w:comment w:id="384" w:author="CJ" w:date="2021-04-10T17:42:00Z" w:initials="j">
    <w:p w14:paraId="60C8D2F1" w14:textId="751A8C36" w:rsidR="00550019" w:rsidRDefault="00550019">
      <w:pPr>
        <w:pStyle w:val="Commentaire"/>
      </w:pPr>
      <w:r>
        <w:rPr>
          <w:rStyle w:val="Marquedecommentaire"/>
        </w:rPr>
        <w:annotationRef/>
      </w:r>
      <w:proofErr w:type="spellStart"/>
      <w:r>
        <w:t>From</w:t>
      </w:r>
      <w:proofErr w:type="spellEnd"/>
      <w:r>
        <w:t>  ou for ?</w:t>
      </w:r>
    </w:p>
  </w:comment>
  <w:comment w:id="543" w:author="CJ" w:date="2021-04-10T18:27:00Z" w:initials="j">
    <w:p w14:paraId="3606AF17" w14:textId="2F20268A" w:rsidR="00E66BA6" w:rsidRDefault="00E66BA6">
      <w:pPr>
        <w:pStyle w:val="Commentaire"/>
      </w:pPr>
      <w:r>
        <w:rPr>
          <w:rStyle w:val="Marquedecommentaire"/>
        </w:rPr>
        <w:annotationRef/>
      </w:r>
      <w:r>
        <w:t>For  (plutôt ?)</w:t>
      </w:r>
    </w:p>
  </w:comment>
  <w:comment w:id="604" w:author="CJ" w:date="2021-04-10T18:40:00Z" w:initials="j">
    <w:p w14:paraId="3E958DEA" w14:textId="2C57AB5D" w:rsidR="00D70A87" w:rsidRDefault="00D70A87">
      <w:pPr>
        <w:pStyle w:val="Commentaire"/>
      </w:pPr>
      <w:r>
        <w:rPr>
          <w:rStyle w:val="Marquedecommentaire"/>
        </w:rPr>
        <w:annotationRef/>
      </w:r>
      <w:r>
        <w:t>Pas sûr que ce soit le bon mot</w:t>
      </w:r>
      <w:r w:rsidR="00FC2692">
        <w:t>. « </w:t>
      </w:r>
      <w:proofErr w:type="spellStart"/>
      <w:r w:rsidR="00FC2692">
        <w:t>brings</w:t>
      </w:r>
      <w:proofErr w:type="spellEnd"/>
      <w:r w:rsidR="00FC2692">
        <w:t> » ou « </w:t>
      </w:r>
      <w:proofErr w:type="spellStart"/>
      <w:r w:rsidR="00FC2692">
        <w:t>transfers</w:t>
      </w:r>
      <w:proofErr w:type="spellEnd"/>
      <w:r w:rsidR="00FC2692">
        <w:t xml:space="preserve"> » ? </w:t>
      </w:r>
    </w:p>
  </w:comment>
  <w:comment w:id="642" w:author="CJ" w:date="2021-04-10T18:48:00Z" w:initials="j">
    <w:p w14:paraId="314611F7" w14:textId="03554E21" w:rsidR="00FC2692" w:rsidRDefault="00FC2692">
      <w:pPr>
        <w:pStyle w:val="Commentaire"/>
      </w:pPr>
      <w:r>
        <w:rPr>
          <w:rStyle w:val="Marquedecommentaire"/>
        </w:rPr>
        <w:annotationRef/>
      </w:r>
      <w:proofErr w:type="spellStart"/>
      <w:r>
        <w:t>Safety</w:t>
      </w:r>
      <w:proofErr w:type="spellEnd"/>
      <w:r>
        <w:t xml:space="preserve"> plutôt sauf si </w:t>
      </w:r>
      <w:proofErr w:type="spellStart"/>
      <w:r>
        <w:t>security</w:t>
      </w:r>
      <w:proofErr w:type="spellEnd"/>
      <w:r>
        <w:t xml:space="preserve"> est le terme en informatique</w:t>
      </w:r>
    </w:p>
  </w:comment>
  <w:comment w:id="652" w:author="CJ" w:date="2021-04-10T18:50:00Z" w:initials="j">
    <w:p w14:paraId="52A9E6FB" w14:textId="39A03C2E" w:rsidR="00FC2692" w:rsidRDefault="00FC2692">
      <w:pPr>
        <w:pStyle w:val="Commentaire"/>
      </w:pPr>
      <w:r>
        <w:rPr>
          <w:rStyle w:val="Marquedecommentaire"/>
        </w:rPr>
        <w:annotationRef/>
      </w:r>
      <w:r>
        <w:t xml:space="preserve">Il ne peut pas y avoir 2 </w:t>
      </w:r>
      <w:proofErr w:type="spellStart"/>
      <w:r>
        <w:t>finally</w:t>
      </w:r>
      <w:proofErr w:type="spellEnd"/>
      <w:r>
        <w:t> 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BB6C81" w15:done="0"/>
  <w15:commentEx w15:paraId="15BC122A" w15:done="0"/>
  <w15:commentEx w15:paraId="5B3D4148" w15:done="0"/>
  <w15:commentEx w15:paraId="34F025E0" w15:done="0"/>
  <w15:commentEx w15:paraId="19D5BD77" w15:done="0"/>
  <w15:commentEx w15:paraId="2D0393EA" w15:done="0"/>
  <w15:commentEx w15:paraId="60C8D2F1" w15:done="0"/>
  <w15:commentEx w15:paraId="3606AF17" w15:done="0"/>
  <w15:commentEx w15:paraId="3E958DEA" w15:done="0"/>
  <w15:commentEx w15:paraId="314611F7" w15:done="0"/>
  <w15:commentEx w15:paraId="52A9E6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BB6C81" w16cid:durableId="241BE18D"/>
  <w16cid:commentId w16cid:paraId="15BC122A" w16cid:durableId="241BEE54"/>
  <w16cid:commentId w16cid:paraId="5B3D4148" w16cid:durableId="241BEE88"/>
  <w16cid:commentId w16cid:paraId="34F025E0" w16cid:durableId="241BF150"/>
  <w16cid:commentId w16cid:paraId="19D5BD77" w16cid:durableId="241C5C35"/>
  <w16cid:commentId w16cid:paraId="2D0393EA" w16cid:durableId="241C60B2"/>
  <w16cid:commentId w16cid:paraId="60C8D2F1" w16cid:durableId="241C6214"/>
  <w16cid:commentId w16cid:paraId="3606AF17" w16cid:durableId="241C6CA5"/>
  <w16cid:commentId w16cid:paraId="3E958DEA" w16cid:durableId="241C6FAC"/>
  <w16cid:commentId w16cid:paraId="314611F7" w16cid:durableId="241C7188"/>
  <w16cid:commentId w16cid:paraId="52A9E6FB" w16cid:durableId="241C71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A71D7"/>
    <w:multiLevelType w:val="hybridMultilevel"/>
    <w:tmpl w:val="47724068"/>
    <w:lvl w:ilvl="0" w:tplc="156C56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85BB4"/>
    <w:multiLevelType w:val="hybridMultilevel"/>
    <w:tmpl w:val="3A984846"/>
    <w:lvl w:ilvl="0" w:tplc="F3C45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83E3E"/>
    <w:multiLevelType w:val="hybridMultilevel"/>
    <w:tmpl w:val="C944AF58"/>
    <w:lvl w:ilvl="0" w:tplc="EB90A6AE">
      <w:numFmt w:val="bullet"/>
      <w:lvlText w:val=""/>
      <w:lvlJc w:val="left"/>
      <w:pPr>
        <w:ind w:left="3192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7D3C392F"/>
    <w:multiLevelType w:val="hybridMultilevel"/>
    <w:tmpl w:val="6630BAB8"/>
    <w:lvl w:ilvl="0" w:tplc="60D6742E">
      <w:numFmt w:val="bullet"/>
      <w:lvlText w:val=""/>
      <w:lvlJc w:val="left"/>
      <w:pPr>
        <w:ind w:left="39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on Jct">
    <w15:presenceInfo w15:providerId="Windows Live" w15:userId="cde7f891ecff64e8"/>
  </w15:person>
  <w15:person w15:author="CJ">
    <w15:presenceInfo w15:providerId="None" w15:userId="C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42"/>
    <w:rsid w:val="00075B37"/>
    <w:rsid w:val="000E223F"/>
    <w:rsid w:val="001243C0"/>
    <w:rsid w:val="00155757"/>
    <w:rsid w:val="001C1900"/>
    <w:rsid w:val="001D54A5"/>
    <w:rsid w:val="00241BD8"/>
    <w:rsid w:val="00244E92"/>
    <w:rsid w:val="00253207"/>
    <w:rsid w:val="002609BC"/>
    <w:rsid w:val="002645CC"/>
    <w:rsid w:val="002E53F3"/>
    <w:rsid w:val="00315A29"/>
    <w:rsid w:val="00372215"/>
    <w:rsid w:val="0038026F"/>
    <w:rsid w:val="003A4505"/>
    <w:rsid w:val="003E54D5"/>
    <w:rsid w:val="00412215"/>
    <w:rsid w:val="00440A70"/>
    <w:rsid w:val="00466B07"/>
    <w:rsid w:val="00491D53"/>
    <w:rsid w:val="004B6233"/>
    <w:rsid w:val="00502A14"/>
    <w:rsid w:val="00506D3A"/>
    <w:rsid w:val="00530DBC"/>
    <w:rsid w:val="0054517E"/>
    <w:rsid w:val="00550019"/>
    <w:rsid w:val="005721AD"/>
    <w:rsid w:val="005C344E"/>
    <w:rsid w:val="005F0A88"/>
    <w:rsid w:val="006E0527"/>
    <w:rsid w:val="006E7217"/>
    <w:rsid w:val="007127FC"/>
    <w:rsid w:val="00735C42"/>
    <w:rsid w:val="00746D30"/>
    <w:rsid w:val="00754B1D"/>
    <w:rsid w:val="007C4C9D"/>
    <w:rsid w:val="007E3D53"/>
    <w:rsid w:val="00870946"/>
    <w:rsid w:val="008B2A6D"/>
    <w:rsid w:val="008D2A42"/>
    <w:rsid w:val="00945BEA"/>
    <w:rsid w:val="00946613"/>
    <w:rsid w:val="00975370"/>
    <w:rsid w:val="009A5E93"/>
    <w:rsid w:val="009B78B3"/>
    <w:rsid w:val="009E49B4"/>
    <w:rsid w:val="00A51E5E"/>
    <w:rsid w:val="00A64BFC"/>
    <w:rsid w:val="00AC2FB9"/>
    <w:rsid w:val="00AE0899"/>
    <w:rsid w:val="00B14412"/>
    <w:rsid w:val="00B343AB"/>
    <w:rsid w:val="00B465CE"/>
    <w:rsid w:val="00B92043"/>
    <w:rsid w:val="00C102C9"/>
    <w:rsid w:val="00C25D6B"/>
    <w:rsid w:val="00D12A1F"/>
    <w:rsid w:val="00D54397"/>
    <w:rsid w:val="00D57F32"/>
    <w:rsid w:val="00D63ECD"/>
    <w:rsid w:val="00D70A87"/>
    <w:rsid w:val="00D927EB"/>
    <w:rsid w:val="00DA3F80"/>
    <w:rsid w:val="00DD3593"/>
    <w:rsid w:val="00DF500F"/>
    <w:rsid w:val="00E66BA6"/>
    <w:rsid w:val="00ED4595"/>
    <w:rsid w:val="00FC2692"/>
    <w:rsid w:val="00F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A84D"/>
  <w15:chartTrackingRefBased/>
  <w15:docId w15:val="{2897941C-C6D6-49C5-A043-BAED6829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E53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5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4B1D"/>
    <w:pPr>
      <w:ind w:left="720"/>
      <w:contextualSpacing/>
    </w:pPr>
  </w:style>
  <w:style w:type="character" w:customStyle="1" w:styleId="jlqj4b">
    <w:name w:val="jlqj4b"/>
    <w:basedOn w:val="Policepardfaut"/>
    <w:rsid w:val="00946613"/>
  </w:style>
  <w:style w:type="character" w:customStyle="1" w:styleId="Titre1Car">
    <w:name w:val="Titre 1 Car"/>
    <w:basedOn w:val="Policepardfaut"/>
    <w:link w:val="Titre1"/>
    <w:uiPriority w:val="9"/>
    <w:rsid w:val="002E53F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2E53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E53F3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2E5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DF500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F500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F500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F50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F500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5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png"/><Relationship Id="rId18" Type="http://schemas.openxmlformats.org/officeDocument/2006/relationships/hyperlink" Target="https://hal.archives-ouvertes.fr/cel-01082588v1/document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5.svg"/><Relationship Id="rId17" Type="http://schemas.openxmlformats.org/officeDocument/2006/relationships/hyperlink" Target="https://www.youtube.com/watch?v=8CR40Dp1srw&amp;list=PLMS9Cy4Enq5JnwAxe6Ao74qSTxxXjiw7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javatpoint.com/sql-order-b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Jct</dc:creator>
  <cp:keywords/>
  <dc:description/>
  <cp:lastModifiedBy>Manon Jct</cp:lastModifiedBy>
  <cp:revision>2</cp:revision>
  <dcterms:created xsi:type="dcterms:W3CDTF">2021-04-10T18:01:00Z</dcterms:created>
  <dcterms:modified xsi:type="dcterms:W3CDTF">2021-04-10T18:01:00Z</dcterms:modified>
</cp:coreProperties>
</file>