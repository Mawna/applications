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C925" w14:textId="73422B7F" w:rsidR="00010E16" w:rsidRDefault="00010E16" w:rsidP="00010E16">
      <w:r>
        <w:t>Manon JACQUET – 3064101</w:t>
      </w:r>
    </w:p>
    <w:p w14:paraId="60765D17" w14:textId="6B201ED2" w:rsidR="00010E16" w:rsidRDefault="00010E16" w:rsidP="00010E16">
      <w:pPr>
        <w:jc w:val="center"/>
        <w:rPr>
          <w:b/>
          <w:bCs/>
          <w:sz w:val="60"/>
          <w:szCs w:val="60"/>
          <w:u w:val="single"/>
        </w:rPr>
      </w:pPr>
      <w:r w:rsidRPr="008D2A42">
        <w:rPr>
          <w:b/>
          <w:bCs/>
          <w:sz w:val="60"/>
          <w:szCs w:val="60"/>
          <w:u w:val="single"/>
        </w:rPr>
        <w:t>User Interface</w:t>
      </w:r>
    </w:p>
    <w:p w14:paraId="3991D0AC" w14:textId="71F3871E" w:rsidR="00DF5142" w:rsidRPr="00C30C97" w:rsidRDefault="00010E16">
      <w:pPr>
        <w:rPr>
          <w:sz w:val="40"/>
          <w:szCs w:val="40"/>
          <w:u w:val="single"/>
        </w:rPr>
      </w:pPr>
      <w:proofErr w:type="spellStart"/>
      <w:r w:rsidRPr="00C30C97">
        <w:rPr>
          <w:sz w:val="40"/>
          <w:szCs w:val="40"/>
          <w:u w:val="single"/>
        </w:rPr>
        <w:t>Explanation</w:t>
      </w:r>
      <w:r w:rsidR="00C30C97">
        <w:rPr>
          <w:sz w:val="40"/>
          <w:szCs w:val="40"/>
          <w:u w:val="single"/>
        </w:rPr>
        <w:t>s</w:t>
      </w:r>
      <w:proofErr w:type="spellEnd"/>
      <w:r w:rsidRPr="00C30C97">
        <w:rPr>
          <w:sz w:val="40"/>
          <w:szCs w:val="40"/>
          <w:u w:val="single"/>
        </w:rPr>
        <w:t xml:space="preserve">: </w:t>
      </w:r>
    </w:p>
    <w:p w14:paraId="66694B92" w14:textId="3726E3FC" w:rsidR="00725357" w:rsidRDefault="00010E16" w:rsidP="00C30C97">
      <w:pPr>
        <w:jc w:val="both"/>
        <w:rPr>
          <w:lang w:val="en-US"/>
        </w:rPr>
      </w:pPr>
      <w:r w:rsidRPr="00010E16">
        <w:rPr>
          <w:sz w:val="24"/>
          <w:szCs w:val="24"/>
          <w:lang w:val="en-US"/>
        </w:rPr>
        <w:t xml:space="preserve">This app is a </w:t>
      </w:r>
      <w:r w:rsidR="00B8496F">
        <w:rPr>
          <w:sz w:val="24"/>
          <w:szCs w:val="24"/>
          <w:lang w:val="en-US"/>
        </w:rPr>
        <w:t>Tracker app</w:t>
      </w:r>
      <w:r w:rsidRPr="00010E1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The </w:t>
      </w:r>
      <w:r w:rsidR="00724F40">
        <w:rPr>
          <w:sz w:val="24"/>
          <w:szCs w:val="24"/>
          <w:lang w:val="en-US"/>
        </w:rPr>
        <w:t xml:space="preserve">purpose </w:t>
      </w:r>
      <w:r>
        <w:rPr>
          <w:sz w:val="24"/>
          <w:szCs w:val="24"/>
          <w:lang w:val="en-US"/>
        </w:rPr>
        <w:t>of t</w:t>
      </w:r>
      <w:r w:rsidR="00B8496F">
        <w:rPr>
          <w:sz w:val="24"/>
          <w:szCs w:val="24"/>
          <w:lang w:val="en-US"/>
        </w:rPr>
        <w:t>his app is to count your step</w:t>
      </w:r>
      <w:r w:rsidR="00724F40">
        <w:rPr>
          <w:sz w:val="24"/>
          <w:szCs w:val="24"/>
          <w:lang w:val="en-US"/>
        </w:rPr>
        <w:t>s</w:t>
      </w:r>
      <w:r w:rsidR="00B8496F">
        <w:rPr>
          <w:sz w:val="24"/>
          <w:szCs w:val="24"/>
          <w:lang w:val="en-US"/>
        </w:rPr>
        <w:t xml:space="preserve"> and track your activity (running, walking …). At the end of the tracking, it will give you statistics about your average speed or distance </w:t>
      </w:r>
      <w:r w:rsidR="00724F40">
        <w:rPr>
          <w:sz w:val="24"/>
          <w:szCs w:val="24"/>
          <w:lang w:val="en-US"/>
        </w:rPr>
        <w:t>covered</w:t>
      </w:r>
      <w:r w:rsidR="00B8496F">
        <w:rPr>
          <w:sz w:val="24"/>
          <w:szCs w:val="24"/>
          <w:lang w:val="en-US"/>
        </w:rPr>
        <w:t>.</w:t>
      </w:r>
    </w:p>
    <w:p w14:paraId="678058E6" w14:textId="41DF6BDC" w:rsidR="0007050B" w:rsidRDefault="0007050B">
      <w:pPr>
        <w:rPr>
          <w:lang w:val="en-US"/>
        </w:rPr>
      </w:pPr>
    </w:p>
    <w:p w14:paraId="3339BDE0" w14:textId="2B96E29B" w:rsidR="0007050B" w:rsidRDefault="0007050B">
      <w:pPr>
        <w:rPr>
          <w:lang w:val="en-US"/>
        </w:rPr>
      </w:pPr>
      <w:r>
        <w:rPr>
          <w:lang w:val="en-US"/>
        </w:rPr>
        <w:t>Home Page/ Menu :</w:t>
      </w:r>
    </w:p>
    <w:p w14:paraId="21B0A904" w14:textId="23F75495" w:rsidR="0007050B" w:rsidRDefault="00B8496F" w:rsidP="00B8496F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037E3D3F" wp14:editId="491E865D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732280" cy="2514600"/>
            <wp:effectExtent l="0" t="0" r="1270" b="0"/>
            <wp:wrapTight wrapText="bothSides">
              <wp:wrapPolygon edited="0">
                <wp:start x="0" y="0"/>
                <wp:lineTo x="0" y="21436"/>
                <wp:lineTo x="21378" y="21436"/>
                <wp:lineTo x="2137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ab/>
      </w:r>
    </w:p>
    <w:p w14:paraId="6274987E" w14:textId="2E0AF4BD" w:rsidR="00B8496F" w:rsidRDefault="00B8496F" w:rsidP="00B8496F">
      <w:pPr>
        <w:rPr>
          <w:sz w:val="24"/>
          <w:szCs w:val="24"/>
          <w:lang w:val="en-US"/>
        </w:rPr>
      </w:pPr>
    </w:p>
    <w:p w14:paraId="755BBDC4" w14:textId="5B8BF080" w:rsidR="00B8496F" w:rsidRDefault="00B8496F" w:rsidP="00B8496F">
      <w:pPr>
        <w:rPr>
          <w:sz w:val="24"/>
          <w:szCs w:val="24"/>
          <w:lang w:val="en-US"/>
        </w:rPr>
      </w:pPr>
    </w:p>
    <w:p w14:paraId="229658B6" w14:textId="6A0513B6" w:rsidR="00B8496F" w:rsidRPr="0007050B" w:rsidRDefault="00B8496F" w:rsidP="00B849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This is the first page you </w:t>
      </w:r>
      <w:ins w:id="0" w:author="CJ" w:date="2021-06-10T21:26:00Z">
        <w:r w:rsidR="00724F40">
          <w:rPr>
            <w:sz w:val="24"/>
            <w:szCs w:val="24"/>
            <w:lang w:val="en-US"/>
          </w:rPr>
          <w:t xml:space="preserve">can </w:t>
        </w:r>
      </w:ins>
      <w:r>
        <w:rPr>
          <w:sz w:val="24"/>
          <w:szCs w:val="24"/>
          <w:lang w:val="en-US"/>
        </w:rPr>
        <w:t>see. When you tap on the screen you have access to the second activity.</w:t>
      </w:r>
    </w:p>
    <w:p w14:paraId="6C1599CE" w14:textId="77777777" w:rsidR="0007050B" w:rsidRDefault="0007050B" w:rsidP="0007050B">
      <w:pPr>
        <w:pStyle w:val="Paragraphedeliste"/>
        <w:rPr>
          <w:sz w:val="24"/>
          <w:szCs w:val="24"/>
          <w:lang w:val="en-US"/>
        </w:rPr>
      </w:pPr>
    </w:p>
    <w:p w14:paraId="6E370C86" w14:textId="77777777" w:rsidR="0007050B" w:rsidRDefault="0007050B" w:rsidP="0007050B">
      <w:pPr>
        <w:pStyle w:val="Paragraphedeliste"/>
        <w:rPr>
          <w:sz w:val="24"/>
          <w:szCs w:val="24"/>
          <w:lang w:val="en-US"/>
        </w:rPr>
      </w:pPr>
    </w:p>
    <w:p w14:paraId="7F6D895C" w14:textId="77777777" w:rsidR="0007050B" w:rsidRDefault="0007050B" w:rsidP="0007050B">
      <w:pPr>
        <w:pStyle w:val="Paragraphedeliste"/>
        <w:rPr>
          <w:sz w:val="24"/>
          <w:szCs w:val="24"/>
          <w:lang w:val="en-US"/>
        </w:rPr>
      </w:pPr>
    </w:p>
    <w:p w14:paraId="10F7F526" w14:textId="77777777" w:rsidR="0007050B" w:rsidRDefault="0007050B" w:rsidP="0007050B">
      <w:pPr>
        <w:pStyle w:val="Paragraphedeliste"/>
        <w:rPr>
          <w:sz w:val="24"/>
          <w:szCs w:val="24"/>
          <w:lang w:val="en-US"/>
        </w:rPr>
      </w:pPr>
    </w:p>
    <w:p w14:paraId="57B3DC94" w14:textId="77777777" w:rsidR="0007050B" w:rsidRDefault="0007050B" w:rsidP="0007050B">
      <w:pPr>
        <w:pStyle w:val="Paragraphedeliste"/>
        <w:rPr>
          <w:sz w:val="24"/>
          <w:szCs w:val="24"/>
          <w:lang w:val="en-US"/>
        </w:rPr>
      </w:pPr>
    </w:p>
    <w:p w14:paraId="76CA0D9A" w14:textId="77777777" w:rsidR="0007050B" w:rsidRDefault="0007050B" w:rsidP="0007050B">
      <w:pPr>
        <w:pStyle w:val="Paragraphedeliste"/>
        <w:rPr>
          <w:sz w:val="24"/>
          <w:szCs w:val="24"/>
          <w:lang w:val="en-US"/>
        </w:rPr>
      </w:pPr>
    </w:p>
    <w:p w14:paraId="750FA060" w14:textId="77777777" w:rsidR="0007050B" w:rsidRDefault="0007050B" w:rsidP="0007050B">
      <w:pPr>
        <w:pStyle w:val="Paragraphedeliste"/>
        <w:rPr>
          <w:sz w:val="24"/>
          <w:szCs w:val="24"/>
          <w:lang w:val="en-US"/>
        </w:rPr>
      </w:pPr>
    </w:p>
    <w:p w14:paraId="41E74450" w14:textId="55CD0ED2" w:rsidR="0007050B" w:rsidRDefault="00B8496F" w:rsidP="00B8496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Next page</w:t>
      </w:r>
      <w:r w:rsidR="0007050B">
        <w:rPr>
          <w:sz w:val="24"/>
          <w:szCs w:val="24"/>
          <w:lang w:val="en-US"/>
        </w:rPr>
        <w:t>:</w:t>
      </w:r>
    </w:p>
    <w:p w14:paraId="56802BAD" w14:textId="616BAE41" w:rsidR="0007050B" w:rsidRDefault="00B8496F" w:rsidP="0007050B">
      <w:pPr>
        <w:pStyle w:val="Paragraphedeliste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7B08D025" wp14:editId="477DB11D">
            <wp:simplePos x="0" y="0"/>
            <wp:positionH relativeFrom="column">
              <wp:posOffset>452755</wp:posOffset>
            </wp:positionH>
            <wp:positionV relativeFrom="paragraph">
              <wp:posOffset>-1270</wp:posOffset>
            </wp:positionV>
            <wp:extent cx="2028825" cy="2961430"/>
            <wp:effectExtent l="0" t="0" r="0" b="0"/>
            <wp:wrapTight wrapText="bothSides">
              <wp:wrapPolygon edited="0">
                <wp:start x="0" y="0"/>
                <wp:lineTo x="0" y="21401"/>
                <wp:lineTo x="21296" y="21401"/>
                <wp:lineTo x="21296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6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50B" w:rsidRPr="0007050B">
        <w:rPr>
          <w:sz w:val="24"/>
          <w:szCs w:val="24"/>
          <w:lang w:val="en-US"/>
        </w:rPr>
        <w:tab/>
      </w:r>
      <w:r w:rsidR="0007050B" w:rsidRPr="0007050B">
        <w:rPr>
          <w:sz w:val="24"/>
          <w:szCs w:val="24"/>
          <w:lang w:val="en-US"/>
        </w:rPr>
        <w:tab/>
      </w:r>
      <w:r w:rsidR="0007050B" w:rsidRPr="0007050B">
        <w:rPr>
          <w:sz w:val="24"/>
          <w:szCs w:val="24"/>
          <w:lang w:val="en-US"/>
        </w:rPr>
        <w:tab/>
      </w:r>
      <w:r w:rsidR="0007050B">
        <w:rPr>
          <w:sz w:val="24"/>
          <w:szCs w:val="24"/>
          <w:lang w:val="en-US"/>
        </w:rPr>
        <w:tab/>
      </w:r>
      <w:r w:rsidR="0007050B">
        <w:rPr>
          <w:sz w:val="24"/>
          <w:szCs w:val="24"/>
          <w:lang w:val="en-US"/>
        </w:rPr>
        <w:tab/>
      </w:r>
    </w:p>
    <w:p w14:paraId="6A975E40" w14:textId="77777777" w:rsidR="00B8496F" w:rsidRDefault="00B8496F" w:rsidP="0007050B">
      <w:pPr>
        <w:pStyle w:val="Paragraphedeliste"/>
        <w:rPr>
          <w:sz w:val="24"/>
          <w:szCs w:val="24"/>
          <w:lang w:val="en-US"/>
        </w:rPr>
      </w:pPr>
    </w:p>
    <w:p w14:paraId="18BAC0A4" w14:textId="64360325" w:rsidR="00B70363" w:rsidRDefault="00B8496F" w:rsidP="0007050B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the next page of the app: </w:t>
      </w:r>
      <w:r>
        <w:rPr>
          <w:sz w:val="24"/>
          <w:szCs w:val="24"/>
          <w:lang w:val="en-US"/>
        </w:rPr>
        <w:t>When you are here, your step will be count</w:t>
      </w:r>
      <w:r w:rsidR="00724F40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>.</w:t>
      </w:r>
    </w:p>
    <w:p w14:paraId="1524C53A" w14:textId="1C970A82" w:rsidR="00B8496F" w:rsidRDefault="00B8496F" w:rsidP="0007050B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</w:t>
      </w:r>
      <w:r w:rsidR="0099597D">
        <w:rPr>
          <w:sz w:val="24"/>
          <w:szCs w:val="24"/>
          <w:lang w:val="en-US"/>
        </w:rPr>
        <w:t xml:space="preserve">also </w:t>
      </w:r>
      <w:r>
        <w:rPr>
          <w:sz w:val="24"/>
          <w:szCs w:val="24"/>
          <w:lang w:val="en-US"/>
        </w:rPr>
        <w:t>start tracking with the map button.</w:t>
      </w:r>
    </w:p>
    <w:p w14:paraId="399A7360" w14:textId="75490031" w:rsidR="00B8496F" w:rsidRDefault="00B8496F" w:rsidP="0007050B">
      <w:pPr>
        <w:pStyle w:val="Paragraphedeliste"/>
        <w:rPr>
          <w:sz w:val="24"/>
          <w:szCs w:val="24"/>
          <w:lang w:val="en-US"/>
        </w:rPr>
      </w:pPr>
    </w:p>
    <w:p w14:paraId="0C993B3C" w14:textId="4E38425B" w:rsidR="00B8496F" w:rsidRDefault="00B8496F" w:rsidP="0007050B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you click on the icon on the </w:t>
      </w:r>
      <w:ins w:id="1" w:author="CJ" w:date="2021-06-10T21:31:00Z">
        <w:r w:rsidR="00B37C2A">
          <w:rPr>
            <w:sz w:val="24"/>
            <w:szCs w:val="24"/>
            <w:lang w:val="en-US"/>
          </w:rPr>
          <w:t xml:space="preserve">upper </w:t>
        </w:r>
      </w:ins>
      <w:r>
        <w:rPr>
          <w:sz w:val="24"/>
          <w:szCs w:val="24"/>
          <w:lang w:val="en-US"/>
        </w:rPr>
        <w:t xml:space="preserve">right </w:t>
      </w:r>
      <w:del w:id="2" w:author="CJ" w:date="2021-06-10T21:31:00Z">
        <w:r w:rsidDel="00B37C2A">
          <w:rPr>
            <w:sz w:val="24"/>
            <w:szCs w:val="24"/>
            <w:lang w:val="en-US"/>
          </w:rPr>
          <w:delText>top</w:delText>
        </w:r>
      </w:del>
      <w:r>
        <w:rPr>
          <w:sz w:val="24"/>
          <w:szCs w:val="24"/>
          <w:lang w:val="en-US"/>
        </w:rPr>
        <w:t xml:space="preserve"> corner you have access to information about the app and how it works as you can see on the following image.</w:t>
      </w:r>
    </w:p>
    <w:p w14:paraId="41EF1809" w14:textId="0C79FA3F" w:rsidR="00B8496F" w:rsidRDefault="00B8496F" w:rsidP="0007050B">
      <w:pPr>
        <w:pStyle w:val="Paragraphedeliste"/>
        <w:rPr>
          <w:sz w:val="24"/>
          <w:szCs w:val="24"/>
          <w:lang w:val="en-US"/>
        </w:rPr>
      </w:pPr>
    </w:p>
    <w:p w14:paraId="3E8208B8" w14:textId="5E6A09B8" w:rsidR="00B8496F" w:rsidRDefault="00B8496F" w:rsidP="0007050B">
      <w:pPr>
        <w:pStyle w:val="Paragraphedeliste"/>
        <w:rPr>
          <w:sz w:val="24"/>
          <w:szCs w:val="24"/>
          <w:lang w:val="en-US"/>
        </w:rPr>
      </w:pPr>
    </w:p>
    <w:p w14:paraId="097921CA" w14:textId="0711F50A" w:rsidR="00B70363" w:rsidRDefault="00B70363" w:rsidP="0007050B">
      <w:pPr>
        <w:pStyle w:val="Paragraphedeliste"/>
        <w:rPr>
          <w:sz w:val="24"/>
          <w:szCs w:val="24"/>
          <w:lang w:val="en-US"/>
        </w:rPr>
      </w:pPr>
    </w:p>
    <w:p w14:paraId="56F22C04" w14:textId="238F75D0" w:rsidR="00B70363" w:rsidRDefault="00B70363" w:rsidP="0007050B">
      <w:pPr>
        <w:pStyle w:val="Paragraphedeliste"/>
        <w:rPr>
          <w:sz w:val="24"/>
          <w:szCs w:val="24"/>
          <w:lang w:val="en-US"/>
        </w:rPr>
      </w:pPr>
    </w:p>
    <w:p w14:paraId="51A776AA" w14:textId="3C00775B" w:rsidR="00B70363" w:rsidRDefault="00B70363" w:rsidP="0007050B">
      <w:pPr>
        <w:pStyle w:val="Paragraphedeliste"/>
        <w:rPr>
          <w:sz w:val="24"/>
          <w:szCs w:val="24"/>
          <w:lang w:val="en-US"/>
        </w:rPr>
      </w:pPr>
    </w:p>
    <w:p w14:paraId="78EFC562" w14:textId="21742CF3" w:rsidR="00B8496F" w:rsidRDefault="00B8496F" w:rsidP="0007050B">
      <w:pPr>
        <w:pStyle w:val="Paragraphedeliste"/>
        <w:rPr>
          <w:sz w:val="24"/>
          <w:szCs w:val="24"/>
          <w:lang w:val="en-US"/>
        </w:rPr>
      </w:pPr>
    </w:p>
    <w:p w14:paraId="00ED32EF" w14:textId="442BD6A7" w:rsidR="00B8496F" w:rsidRDefault="00B8496F" w:rsidP="0007050B">
      <w:pPr>
        <w:pStyle w:val="Paragraphedeliste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4340D8D7" wp14:editId="60D69C42">
            <wp:simplePos x="0" y="0"/>
            <wp:positionH relativeFrom="column">
              <wp:posOffset>659746</wp:posOffset>
            </wp:positionH>
            <wp:positionV relativeFrom="paragraph">
              <wp:posOffset>6824</wp:posOffset>
            </wp:positionV>
            <wp:extent cx="2124075" cy="3725404"/>
            <wp:effectExtent l="0" t="0" r="0" b="8890"/>
            <wp:wrapTight wrapText="bothSides">
              <wp:wrapPolygon edited="0">
                <wp:start x="0" y="0"/>
                <wp:lineTo x="0" y="21541"/>
                <wp:lineTo x="21309" y="21541"/>
                <wp:lineTo x="21309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2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B3DAC" w14:textId="6B5F615E" w:rsidR="00B8496F" w:rsidRDefault="00B8496F" w:rsidP="0007050B">
      <w:pPr>
        <w:pStyle w:val="Paragraphedeliste"/>
        <w:rPr>
          <w:sz w:val="24"/>
          <w:szCs w:val="24"/>
          <w:lang w:val="en-US"/>
        </w:rPr>
      </w:pPr>
    </w:p>
    <w:p w14:paraId="2CB6E45C" w14:textId="77777777" w:rsidR="00B8496F" w:rsidRDefault="00B8496F" w:rsidP="0007050B">
      <w:pPr>
        <w:pStyle w:val="Paragraphedeliste"/>
        <w:rPr>
          <w:sz w:val="24"/>
          <w:szCs w:val="24"/>
          <w:lang w:val="en-US"/>
        </w:rPr>
      </w:pPr>
    </w:p>
    <w:p w14:paraId="699BCE72" w14:textId="194BE3C0" w:rsidR="00B70363" w:rsidRDefault="00B70363" w:rsidP="0007050B">
      <w:pPr>
        <w:pStyle w:val="Paragraphedeliste"/>
        <w:ind w:left="4248"/>
        <w:rPr>
          <w:sz w:val="24"/>
          <w:szCs w:val="24"/>
          <w:lang w:val="en-US"/>
        </w:rPr>
      </w:pPr>
    </w:p>
    <w:p w14:paraId="4A1449E5" w14:textId="145D53E7" w:rsidR="00B70363" w:rsidRDefault="00B70363" w:rsidP="00B70363">
      <w:pPr>
        <w:rPr>
          <w:sz w:val="24"/>
          <w:szCs w:val="24"/>
          <w:lang w:val="en-US"/>
        </w:rPr>
      </w:pPr>
    </w:p>
    <w:p w14:paraId="5B686FA0" w14:textId="1AB8AD42" w:rsidR="00B70363" w:rsidRDefault="00B70363" w:rsidP="00B70363">
      <w:pPr>
        <w:rPr>
          <w:sz w:val="24"/>
          <w:szCs w:val="24"/>
          <w:lang w:val="en-US"/>
        </w:rPr>
      </w:pPr>
    </w:p>
    <w:p w14:paraId="39DB6AFC" w14:textId="31A40D41" w:rsidR="00B8496F" w:rsidRDefault="00B8496F" w:rsidP="00B70363">
      <w:pPr>
        <w:rPr>
          <w:sz w:val="24"/>
          <w:szCs w:val="24"/>
          <w:lang w:val="en-US"/>
        </w:rPr>
      </w:pPr>
    </w:p>
    <w:p w14:paraId="7D9D49EE" w14:textId="162A2F11" w:rsidR="00B8496F" w:rsidRDefault="00B8496F" w:rsidP="00B70363">
      <w:pPr>
        <w:rPr>
          <w:sz w:val="24"/>
          <w:szCs w:val="24"/>
          <w:lang w:val="en-US"/>
        </w:rPr>
      </w:pPr>
    </w:p>
    <w:p w14:paraId="6B5C5F89" w14:textId="51CA0C18" w:rsidR="00B8496F" w:rsidRDefault="00B8496F" w:rsidP="00B70363">
      <w:pPr>
        <w:rPr>
          <w:sz w:val="24"/>
          <w:szCs w:val="24"/>
          <w:lang w:val="en-US"/>
        </w:rPr>
      </w:pPr>
    </w:p>
    <w:p w14:paraId="4F3EE257" w14:textId="3A7DF37B" w:rsidR="00B8496F" w:rsidRDefault="00B8496F" w:rsidP="00B70363">
      <w:pPr>
        <w:rPr>
          <w:sz w:val="24"/>
          <w:szCs w:val="24"/>
          <w:lang w:val="en-US"/>
        </w:rPr>
      </w:pPr>
    </w:p>
    <w:p w14:paraId="0CF2814A" w14:textId="4E56B1EC" w:rsidR="00B8496F" w:rsidRDefault="00B8496F" w:rsidP="00B70363">
      <w:pPr>
        <w:rPr>
          <w:sz w:val="24"/>
          <w:szCs w:val="24"/>
          <w:lang w:val="en-US"/>
        </w:rPr>
      </w:pPr>
    </w:p>
    <w:p w14:paraId="6EF493DB" w14:textId="37D932B1" w:rsidR="00B8496F" w:rsidRDefault="00B8496F" w:rsidP="00B70363">
      <w:pPr>
        <w:rPr>
          <w:sz w:val="24"/>
          <w:szCs w:val="24"/>
          <w:lang w:val="en-US"/>
        </w:rPr>
      </w:pPr>
    </w:p>
    <w:p w14:paraId="227A8D24" w14:textId="52855393" w:rsidR="00B8496F" w:rsidRDefault="00B8496F" w:rsidP="00B70363">
      <w:pPr>
        <w:rPr>
          <w:sz w:val="24"/>
          <w:szCs w:val="24"/>
          <w:lang w:val="en-US"/>
        </w:rPr>
      </w:pPr>
    </w:p>
    <w:p w14:paraId="5FE422C4" w14:textId="4E16966A" w:rsidR="00B8496F" w:rsidRDefault="00B8496F" w:rsidP="00B70363">
      <w:pPr>
        <w:rPr>
          <w:sz w:val="24"/>
          <w:szCs w:val="24"/>
          <w:lang w:val="en-US"/>
        </w:rPr>
      </w:pPr>
    </w:p>
    <w:p w14:paraId="539538D9" w14:textId="1EB2BC98" w:rsidR="00B8496F" w:rsidRDefault="00B8496F" w:rsidP="00B70363">
      <w:pPr>
        <w:rPr>
          <w:sz w:val="24"/>
          <w:szCs w:val="24"/>
          <w:lang w:val="en-US"/>
        </w:rPr>
      </w:pPr>
    </w:p>
    <w:p w14:paraId="49F9CBF0" w14:textId="76EAF5DA" w:rsidR="00B8496F" w:rsidRDefault="00B8496F" w:rsidP="00B703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Then, when you click on </w:t>
      </w:r>
      <w:r w:rsidR="00D759E7">
        <w:rPr>
          <w:sz w:val="24"/>
          <w:szCs w:val="24"/>
          <w:lang w:val="en-US"/>
        </w:rPr>
        <w:t>the “</w:t>
      </w:r>
      <w:proofErr w:type="spellStart"/>
      <w:r>
        <w:rPr>
          <w:sz w:val="24"/>
          <w:szCs w:val="24"/>
          <w:lang w:val="en-US"/>
        </w:rPr>
        <w:t>map</w:t>
      </w:r>
      <w:r w:rsidR="00D759E7">
        <w:rPr>
          <w:sz w:val="24"/>
          <w:szCs w:val="24"/>
          <w:lang w:val="en-US"/>
        </w:rPr>
        <w:t>”button</w:t>
      </w:r>
      <w:proofErr w:type="spellEnd"/>
      <w:r w:rsidR="00D759E7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the tracking begin :</w:t>
      </w:r>
    </w:p>
    <w:p w14:paraId="1FD7978B" w14:textId="0E9D4ACC" w:rsidR="00B8496F" w:rsidRDefault="005B6932" w:rsidP="00B7036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D5A1D35" wp14:editId="79AF47EF">
            <wp:simplePos x="0" y="0"/>
            <wp:positionH relativeFrom="column">
              <wp:posOffset>33655</wp:posOffset>
            </wp:positionH>
            <wp:positionV relativeFrom="paragraph">
              <wp:posOffset>196215</wp:posOffset>
            </wp:positionV>
            <wp:extent cx="2439670" cy="3876675"/>
            <wp:effectExtent l="0" t="0" r="0" b="9525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23402" w14:textId="012BF687" w:rsidR="00FB2701" w:rsidRDefault="00FB2701" w:rsidP="00FB2701">
      <w:pPr>
        <w:pStyle w:val="Paragraphedeliste"/>
        <w:ind w:left="4956"/>
        <w:rPr>
          <w:sz w:val="24"/>
          <w:szCs w:val="24"/>
          <w:lang w:val="en-US"/>
        </w:rPr>
      </w:pPr>
    </w:p>
    <w:p w14:paraId="114E2991" w14:textId="321A923A" w:rsidR="005B6932" w:rsidRDefault="005B6932" w:rsidP="005B6932">
      <w:pPr>
        <w:pStyle w:val="Paragraphedeliste"/>
        <w:ind w:left="49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you can see the tracker. The user is the blue pointer and </w:t>
      </w:r>
      <w:r w:rsidR="00802D56">
        <w:rPr>
          <w:sz w:val="24"/>
          <w:szCs w:val="24"/>
          <w:lang w:val="en-US"/>
        </w:rPr>
        <w:t>the path</w:t>
      </w:r>
      <w:r>
        <w:rPr>
          <w:sz w:val="24"/>
          <w:szCs w:val="24"/>
          <w:lang w:val="en-US"/>
        </w:rPr>
        <w:t xml:space="preserve"> is </w:t>
      </w:r>
      <w:r w:rsidR="00D759E7">
        <w:rPr>
          <w:sz w:val="24"/>
          <w:szCs w:val="24"/>
          <w:lang w:val="en-US"/>
        </w:rPr>
        <w:t xml:space="preserve">drawn </w:t>
      </w:r>
      <w:r>
        <w:rPr>
          <w:sz w:val="24"/>
          <w:szCs w:val="24"/>
          <w:lang w:val="en-US"/>
        </w:rPr>
        <w:t>behind him.</w:t>
      </w:r>
    </w:p>
    <w:p w14:paraId="338FCF38" w14:textId="77777777" w:rsidR="005B6932" w:rsidRPr="005B6932" w:rsidRDefault="005B6932" w:rsidP="005B6932">
      <w:pPr>
        <w:pStyle w:val="Paragraphedeliste"/>
        <w:ind w:left="4956"/>
        <w:rPr>
          <w:sz w:val="24"/>
          <w:szCs w:val="24"/>
          <w:lang w:val="en-US"/>
        </w:rPr>
      </w:pPr>
    </w:p>
    <w:p w14:paraId="744C93AF" w14:textId="03B8C7C4" w:rsidR="005B6932" w:rsidRDefault="00802D56" w:rsidP="00FB2701">
      <w:pPr>
        <w:pStyle w:val="Paragraphedeliste"/>
        <w:ind w:left="49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Under the map</w:t>
      </w:r>
      <w:r w:rsidR="005B6932">
        <w:rPr>
          <w:sz w:val="24"/>
          <w:szCs w:val="24"/>
          <w:lang w:val="en-US"/>
        </w:rPr>
        <w:t xml:space="preserve"> you can see the </w:t>
      </w:r>
      <w:r>
        <w:rPr>
          <w:sz w:val="24"/>
          <w:szCs w:val="24"/>
          <w:lang w:val="en-US"/>
        </w:rPr>
        <w:t>stopwatch</w:t>
      </w:r>
      <w:r w:rsidR="005B6932">
        <w:rPr>
          <w:sz w:val="24"/>
          <w:szCs w:val="24"/>
          <w:lang w:val="en-US"/>
        </w:rPr>
        <w:t xml:space="preserve">. And just below you have 2 buttons. </w:t>
      </w:r>
    </w:p>
    <w:p w14:paraId="0FA4A9FF" w14:textId="3B1A4393" w:rsidR="005B6932" w:rsidRDefault="005B6932" w:rsidP="00FB2701">
      <w:pPr>
        <w:pStyle w:val="Paragraphedeliste"/>
        <w:ind w:left="4956"/>
        <w:rPr>
          <w:sz w:val="24"/>
          <w:szCs w:val="24"/>
          <w:lang w:val="en-US"/>
        </w:rPr>
      </w:pPr>
    </w:p>
    <w:p w14:paraId="799F311F" w14:textId="404B45F9" w:rsidR="005B6932" w:rsidRPr="005B6932" w:rsidRDefault="00802D56" w:rsidP="005B6932">
      <w:pPr>
        <w:pStyle w:val="Paragraphedeliste"/>
        <w:ind w:left="495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r w:rsidR="005B6932">
        <w:rPr>
          <w:sz w:val="24"/>
          <w:szCs w:val="24"/>
          <w:lang w:val="en-US"/>
        </w:rPr>
        <w:t>Pause</w:t>
      </w:r>
      <w:r>
        <w:rPr>
          <w:sz w:val="24"/>
          <w:szCs w:val="24"/>
          <w:lang w:val="en-US"/>
        </w:rPr>
        <w:t>”</w:t>
      </w:r>
      <w:r w:rsidR="005B6932">
        <w:rPr>
          <w:sz w:val="24"/>
          <w:szCs w:val="24"/>
          <w:lang w:val="en-US"/>
        </w:rPr>
        <w:t>: pause</w:t>
      </w:r>
      <w:r>
        <w:rPr>
          <w:sz w:val="24"/>
          <w:szCs w:val="24"/>
          <w:lang w:val="en-US"/>
        </w:rPr>
        <w:t>s</w:t>
      </w:r>
      <w:r w:rsidR="005B6932">
        <w:rPr>
          <w:sz w:val="24"/>
          <w:szCs w:val="24"/>
          <w:lang w:val="en-US"/>
        </w:rPr>
        <w:t xml:space="preserve"> the time and the location </w:t>
      </w:r>
      <w:r>
        <w:rPr>
          <w:sz w:val="24"/>
          <w:szCs w:val="24"/>
          <w:lang w:val="en-US"/>
        </w:rPr>
        <w:t xml:space="preserve">search </w:t>
      </w:r>
      <w:r w:rsidR="005B6932">
        <w:rPr>
          <w:sz w:val="24"/>
          <w:szCs w:val="24"/>
          <w:lang w:val="en-US"/>
        </w:rPr>
        <w:t>of the user. It become</w:t>
      </w:r>
      <w:r>
        <w:rPr>
          <w:sz w:val="24"/>
          <w:szCs w:val="24"/>
          <w:lang w:val="en-US"/>
        </w:rPr>
        <w:t>s</w:t>
      </w:r>
      <w:r w:rsidR="005B693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</w:t>
      </w:r>
      <w:r w:rsidR="005B6932">
        <w:rPr>
          <w:sz w:val="24"/>
          <w:szCs w:val="24"/>
          <w:lang w:val="en-US"/>
        </w:rPr>
        <w:t>resume</w:t>
      </w:r>
      <w:r>
        <w:rPr>
          <w:sz w:val="24"/>
          <w:szCs w:val="24"/>
          <w:lang w:val="en-US"/>
        </w:rPr>
        <w:t xml:space="preserve">”. Clicking on the new button the </w:t>
      </w:r>
      <w:r w:rsidR="005B6932">
        <w:rPr>
          <w:sz w:val="24"/>
          <w:szCs w:val="24"/>
          <w:lang w:val="en-US"/>
        </w:rPr>
        <w:t xml:space="preserve"> time and location search </w:t>
      </w:r>
      <w:r>
        <w:rPr>
          <w:sz w:val="24"/>
          <w:szCs w:val="24"/>
          <w:lang w:val="en-US"/>
        </w:rPr>
        <w:t>resumes</w:t>
      </w:r>
      <w:r w:rsidRPr="005B6932">
        <w:rPr>
          <w:sz w:val="24"/>
          <w:szCs w:val="24"/>
          <w:lang w:val="en-US"/>
        </w:rPr>
        <w:t xml:space="preserve"> </w:t>
      </w:r>
    </w:p>
    <w:p w14:paraId="503C83A8" w14:textId="48D3A146" w:rsidR="00FB2701" w:rsidRDefault="005B6932" w:rsidP="00B7036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2DF95730" wp14:editId="063322F3">
            <wp:simplePos x="0" y="0"/>
            <wp:positionH relativeFrom="column">
              <wp:posOffset>3662680</wp:posOffset>
            </wp:positionH>
            <wp:positionV relativeFrom="paragraph">
              <wp:posOffset>11430</wp:posOffset>
            </wp:positionV>
            <wp:extent cx="150495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327" y="21098"/>
                <wp:lineTo x="21327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2D4EC0E3" w14:textId="2EB0ECCB" w:rsidR="00FB2701" w:rsidRDefault="005B6932" w:rsidP="00B703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54790568" w14:textId="22C83AA0" w:rsidR="005B6932" w:rsidRDefault="005B6932" w:rsidP="00B703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When you click on </w:t>
      </w:r>
      <w:r w:rsidR="00802D56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stop</w:t>
      </w:r>
      <w:r w:rsidR="00802D56">
        <w:rPr>
          <w:sz w:val="24"/>
          <w:szCs w:val="24"/>
          <w:lang w:val="en-US"/>
        </w:rPr>
        <w:t>”,</w:t>
      </w:r>
      <w:r>
        <w:rPr>
          <w:sz w:val="24"/>
          <w:szCs w:val="24"/>
          <w:lang w:val="en-US"/>
        </w:rPr>
        <w:t xml:space="preserve"> the timer and location are stopped</w:t>
      </w:r>
      <w:r w:rsidR="00802D56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you have access to your statistics.</w:t>
      </w:r>
    </w:p>
    <w:p w14:paraId="2310AA5D" w14:textId="4F2E920E" w:rsidR="005B6932" w:rsidRDefault="005B6932" w:rsidP="00B70363">
      <w:pPr>
        <w:rPr>
          <w:sz w:val="24"/>
          <w:szCs w:val="24"/>
          <w:lang w:val="en-US"/>
        </w:rPr>
      </w:pPr>
    </w:p>
    <w:p w14:paraId="48A6119B" w14:textId="7D623DA7" w:rsidR="005B6932" w:rsidRDefault="005770EC" w:rsidP="00B7036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148932D3" wp14:editId="36BD822D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613347" cy="3838575"/>
            <wp:effectExtent l="0" t="0" r="0" b="0"/>
            <wp:wrapTight wrapText="bothSides">
              <wp:wrapPolygon edited="0">
                <wp:start x="0" y="0"/>
                <wp:lineTo x="0" y="21439"/>
                <wp:lineTo x="21416" y="21439"/>
                <wp:lineTo x="21416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347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424C8" w14:textId="5F9A152A" w:rsidR="005770EC" w:rsidRDefault="005770EC" w:rsidP="00B703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you can see your statistic</w:t>
      </w:r>
      <w:r w:rsidR="00802D5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</w:p>
    <w:p w14:paraId="23F1EDBC" w14:textId="133A15EC" w:rsidR="005770EC" w:rsidRDefault="005770EC" w:rsidP="00B70363">
      <w:pPr>
        <w:rPr>
          <w:sz w:val="24"/>
          <w:szCs w:val="24"/>
          <w:lang w:val="en-US"/>
        </w:rPr>
      </w:pPr>
    </w:p>
    <w:p w14:paraId="3667C34B" w14:textId="0980B96D" w:rsidR="005770EC" w:rsidRDefault="005770EC" w:rsidP="00B703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graph </w:t>
      </w:r>
      <w:r w:rsidR="00B337AE">
        <w:rPr>
          <w:sz w:val="24"/>
          <w:szCs w:val="24"/>
          <w:lang w:val="en-US"/>
        </w:rPr>
        <w:t xml:space="preserve">shows </w:t>
      </w:r>
      <w:r>
        <w:rPr>
          <w:sz w:val="24"/>
          <w:szCs w:val="24"/>
          <w:lang w:val="en-US"/>
        </w:rPr>
        <w:t xml:space="preserve">your speed </w:t>
      </w:r>
      <w:r w:rsidR="00B337AE">
        <w:rPr>
          <w:sz w:val="24"/>
          <w:szCs w:val="24"/>
          <w:lang w:val="en-US"/>
        </w:rPr>
        <w:t xml:space="preserve">versus </w:t>
      </w:r>
      <w:r>
        <w:rPr>
          <w:sz w:val="24"/>
          <w:szCs w:val="24"/>
          <w:lang w:val="en-US"/>
        </w:rPr>
        <w:t xml:space="preserve"> </w:t>
      </w:r>
      <w:r w:rsidR="00B337AE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time </w:t>
      </w:r>
    </w:p>
    <w:p w14:paraId="25A045C8" w14:textId="2A565035" w:rsidR="005B6932" w:rsidRDefault="005770EC" w:rsidP="00B703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arrow </w:t>
      </w:r>
      <w:r w:rsidR="00B337AE">
        <w:rPr>
          <w:sz w:val="24"/>
          <w:szCs w:val="24"/>
          <w:lang w:val="en-US"/>
        </w:rPr>
        <w:t>points to</w:t>
      </w:r>
      <w:r>
        <w:rPr>
          <w:sz w:val="24"/>
          <w:szCs w:val="24"/>
          <w:lang w:val="en-US"/>
        </w:rPr>
        <w:t xml:space="preserve"> the activity with the pedometer.</w:t>
      </w:r>
    </w:p>
    <w:p w14:paraId="2A235908" w14:textId="1F37C0F5" w:rsidR="005B6932" w:rsidRDefault="005B6932" w:rsidP="00B70363">
      <w:pPr>
        <w:rPr>
          <w:sz w:val="24"/>
          <w:szCs w:val="24"/>
          <w:lang w:val="en-US"/>
        </w:rPr>
      </w:pPr>
    </w:p>
    <w:p w14:paraId="38F22ADB" w14:textId="3D62E1B6" w:rsidR="005770EC" w:rsidRDefault="005770EC" w:rsidP="00B70363">
      <w:pPr>
        <w:rPr>
          <w:sz w:val="24"/>
          <w:szCs w:val="24"/>
          <w:lang w:val="en-US"/>
        </w:rPr>
      </w:pPr>
    </w:p>
    <w:p w14:paraId="1579C7E7" w14:textId="7BF6B903" w:rsidR="005770EC" w:rsidRDefault="005770EC" w:rsidP="00B70363">
      <w:pPr>
        <w:rPr>
          <w:sz w:val="24"/>
          <w:szCs w:val="24"/>
          <w:lang w:val="en-US"/>
        </w:rPr>
      </w:pPr>
    </w:p>
    <w:p w14:paraId="4324AEF6" w14:textId="7158EB68" w:rsidR="005770EC" w:rsidRDefault="005770EC" w:rsidP="00B70363">
      <w:pPr>
        <w:rPr>
          <w:sz w:val="24"/>
          <w:szCs w:val="24"/>
          <w:lang w:val="en-US"/>
        </w:rPr>
      </w:pPr>
    </w:p>
    <w:p w14:paraId="7B4BDF07" w14:textId="28B7FF43" w:rsidR="005770EC" w:rsidRDefault="005770EC" w:rsidP="00B70363">
      <w:pPr>
        <w:rPr>
          <w:sz w:val="24"/>
          <w:szCs w:val="24"/>
          <w:lang w:val="en-US"/>
        </w:rPr>
      </w:pPr>
    </w:p>
    <w:p w14:paraId="35C88096" w14:textId="77777777" w:rsidR="005770EC" w:rsidRDefault="005770EC" w:rsidP="00B70363">
      <w:pPr>
        <w:rPr>
          <w:sz w:val="24"/>
          <w:szCs w:val="24"/>
          <w:lang w:val="en-US"/>
        </w:rPr>
      </w:pPr>
    </w:p>
    <w:p w14:paraId="17097606" w14:textId="61017E9F" w:rsidR="005B6932" w:rsidRDefault="005B6932" w:rsidP="00B70363">
      <w:pPr>
        <w:rPr>
          <w:sz w:val="24"/>
          <w:szCs w:val="24"/>
          <w:lang w:val="en-US"/>
        </w:rPr>
      </w:pPr>
    </w:p>
    <w:p w14:paraId="11638DAE" w14:textId="333EFF9D" w:rsidR="005B6932" w:rsidRDefault="005B6932" w:rsidP="00B70363">
      <w:pPr>
        <w:rPr>
          <w:sz w:val="24"/>
          <w:szCs w:val="24"/>
          <w:lang w:val="en-US"/>
        </w:rPr>
      </w:pPr>
    </w:p>
    <w:p w14:paraId="12E0F4BE" w14:textId="5B19D42B" w:rsidR="005B6932" w:rsidRDefault="005B6932" w:rsidP="00B70363">
      <w:pPr>
        <w:rPr>
          <w:sz w:val="24"/>
          <w:szCs w:val="24"/>
          <w:lang w:val="en-US"/>
        </w:rPr>
      </w:pPr>
    </w:p>
    <w:p w14:paraId="08ED69D7" w14:textId="5ECDB779" w:rsidR="005B6932" w:rsidRDefault="005B6932" w:rsidP="00B70363">
      <w:pPr>
        <w:rPr>
          <w:sz w:val="24"/>
          <w:szCs w:val="24"/>
          <w:lang w:val="en-US"/>
        </w:rPr>
      </w:pPr>
    </w:p>
    <w:p w14:paraId="15048FAD" w14:textId="6B0896D8" w:rsidR="002E7536" w:rsidRDefault="002E7536" w:rsidP="00B70363">
      <w:pPr>
        <w:rPr>
          <w:sz w:val="24"/>
          <w:szCs w:val="24"/>
          <w:lang w:val="en-US"/>
        </w:rPr>
      </w:pPr>
    </w:p>
    <w:p w14:paraId="438FC2BF" w14:textId="7D2EF0F9" w:rsidR="002E7536" w:rsidRDefault="002E7536" w:rsidP="00B70363">
      <w:pPr>
        <w:rPr>
          <w:sz w:val="24"/>
          <w:szCs w:val="24"/>
          <w:lang w:val="en-US"/>
        </w:rPr>
      </w:pPr>
    </w:p>
    <w:p w14:paraId="0CDF8DA0" w14:textId="7748EEB1" w:rsidR="002E7536" w:rsidRDefault="002E7536" w:rsidP="00B70363">
      <w:pPr>
        <w:rPr>
          <w:sz w:val="24"/>
          <w:szCs w:val="24"/>
          <w:lang w:val="en-US"/>
        </w:rPr>
      </w:pPr>
    </w:p>
    <w:p w14:paraId="43F9E5A6" w14:textId="64EBFA21" w:rsidR="002E7536" w:rsidRDefault="002E7536" w:rsidP="00B70363">
      <w:pPr>
        <w:rPr>
          <w:sz w:val="24"/>
          <w:szCs w:val="24"/>
          <w:lang w:val="en-US"/>
        </w:rPr>
      </w:pPr>
    </w:p>
    <w:p w14:paraId="4BE7A23F" w14:textId="1048380F" w:rsidR="002E7536" w:rsidRDefault="002E7536" w:rsidP="00B70363">
      <w:pPr>
        <w:rPr>
          <w:sz w:val="24"/>
          <w:szCs w:val="24"/>
          <w:lang w:val="en-US"/>
        </w:rPr>
      </w:pPr>
    </w:p>
    <w:p w14:paraId="3D9B63E0" w14:textId="0D536CB5" w:rsidR="002E7536" w:rsidRDefault="002E7536" w:rsidP="00B70363">
      <w:pPr>
        <w:rPr>
          <w:sz w:val="24"/>
          <w:szCs w:val="24"/>
          <w:lang w:val="en-US"/>
        </w:rPr>
      </w:pPr>
    </w:p>
    <w:p w14:paraId="547E178C" w14:textId="045A2DC1" w:rsidR="002E7536" w:rsidRDefault="002E7536" w:rsidP="00B70363">
      <w:pPr>
        <w:rPr>
          <w:sz w:val="24"/>
          <w:szCs w:val="24"/>
          <w:lang w:val="en-US"/>
        </w:rPr>
      </w:pPr>
    </w:p>
    <w:p w14:paraId="1299FB11" w14:textId="38416643" w:rsidR="002E7536" w:rsidRDefault="002E7536" w:rsidP="00B70363">
      <w:pPr>
        <w:rPr>
          <w:sz w:val="24"/>
          <w:szCs w:val="24"/>
          <w:lang w:val="en-US"/>
        </w:rPr>
      </w:pPr>
    </w:p>
    <w:p w14:paraId="3FFCDCD3" w14:textId="62B0653D" w:rsidR="002E7536" w:rsidRDefault="002E7536" w:rsidP="00B70363">
      <w:pPr>
        <w:rPr>
          <w:sz w:val="24"/>
          <w:szCs w:val="24"/>
          <w:lang w:val="en-US"/>
        </w:rPr>
      </w:pPr>
    </w:p>
    <w:p w14:paraId="2428C627" w14:textId="4B469CB6" w:rsidR="002E7536" w:rsidRDefault="002E7536" w:rsidP="00B70363">
      <w:pPr>
        <w:rPr>
          <w:sz w:val="24"/>
          <w:szCs w:val="24"/>
          <w:lang w:val="en-US"/>
        </w:rPr>
      </w:pPr>
    </w:p>
    <w:p w14:paraId="6EF6C416" w14:textId="77777777" w:rsidR="002E7536" w:rsidRDefault="002E7536" w:rsidP="00B70363">
      <w:pPr>
        <w:rPr>
          <w:sz w:val="24"/>
          <w:szCs w:val="24"/>
          <w:lang w:val="en-US"/>
        </w:rPr>
      </w:pPr>
    </w:p>
    <w:p w14:paraId="20FA5A66" w14:textId="3F6AD1D2" w:rsidR="00696467" w:rsidRDefault="00696467" w:rsidP="00696467">
      <w:pPr>
        <w:ind w:left="3540"/>
        <w:rPr>
          <w:sz w:val="24"/>
          <w:szCs w:val="24"/>
          <w:lang w:val="en-US"/>
        </w:rPr>
      </w:pPr>
    </w:p>
    <w:p w14:paraId="00004C2B" w14:textId="178ECFAD" w:rsidR="00696467" w:rsidRPr="00C30C97" w:rsidRDefault="00696467" w:rsidP="00696467">
      <w:pPr>
        <w:jc w:val="center"/>
        <w:rPr>
          <w:b/>
          <w:bCs/>
          <w:sz w:val="60"/>
          <w:szCs w:val="60"/>
          <w:u w:val="single"/>
          <w:lang w:val="en-GB"/>
        </w:rPr>
      </w:pPr>
      <w:r w:rsidRPr="00C30C97">
        <w:rPr>
          <w:b/>
          <w:bCs/>
          <w:sz w:val="60"/>
          <w:szCs w:val="60"/>
          <w:u w:val="single"/>
          <w:lang w:val="en-GB"/>
        </w:rPr>
        <w:lastRenderedPageBreak/>
        <w:t>Documentation</w:t>
      </w:r>
    </w:p>
    <w:p w14:paraId="2A36CBA5" w14:textId="132F32A4" w:rsidR="00696467" w:rsidRPr="00C30C97" w:rsidRDefault="00696467" w:rsidP="00696467">
      <w:pPr>
        <w:rPr>
          <w:b/>
          <w:bCs/>
          <w:sz w:val="60"/>
          <w:szCs w:val="60"/>
          <w:u w:val="single"/>
          <w:lang w:val="en-GB"/>
        </w:rPr>
      </w:pPr>
    </w:p>
    <w:p w14:paraId="02452F09" w14:textId="15C3CCFD" w:rsidR="00C57841" w:rsidRDefault="00D155A7" w:rsidP="00B337A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</w:t>
      </w:r>
      <w:r w:rsidR="00B337AE">
        <w:rPr>
          <w:sz w:val="24"/>
          <w:szCs w:val="24"/>
          <w:lang w:val="en-US"/>
        </w:rPr>
        <w:t>design this app, the instructions were to use</w:t>
      </w:r>
      <w:r w:rsidR="005770EC">
        <w:rPr>
          <w:sz w:val="24"/>
          <w:szCs w:val="24"/>
          <w:lang w:val="en-US"/>
        </w:rPr>
        <w:t xml:space="preserve"> </w:t>
      </w:r>
      <w:r w:rsidR="003C01E8">
        <w:rPr>
          <w:sz w:val="24"/>
          <w:szCs w:val="24"/>
          <w:lang w:val="en-US"/>
        </w:rPr>
        <w:t>a pedometer</w:t>
      </w:r>
      <w:r w:rsidR="00B337AE">
        <w:rPr>
          <w:sz w:val="24"/>
          <w:szCs w:val="24"/>
          <w:lang w:val="en-US"/>
        </w:rPr>
        <w:t>,</w:t>
      </w:r>
      <w:r w:rsidR="003C01E8">
        <w:rPr>
          <w:sz w:val="24"/>
          <w:szCs w:val="24"/>
          <w:lang w:val="en-US"/>
        </w:rPr>
        <w:t xml:space="preserve"> </w:t>
      </w:r>
      <w:r w:rsidR="00B337AE">
        <w:rPr>
          <w:sz w:val="24"/>
          <w:szCs w:val="24"/>
          <w:lang w:val="en-US"/>
        </w:rPr>
        <w:t xml:space="preserve">draw </w:t>
      </w:r>
      <w:r w:rsidR="003C01E8">
        <w:rPr>
          <w:sz w:val="24"/>
          <w:szCs w:val="24"/>
          <w:lang w:val="en-US"/>
        </w:rPr>
        <w:t xml:space="preserve">a map </w:t>
      </w:r>
      <w:r w:rsidR="00B337AE">
        <w:rPr>
          <w:sz w:val="24"/>
          <w:szCs w:val="24"/>
          <w:lang w:val="en-US"/>
        </w:rPr>
        <w:t xml:space="preserve">that allows the </w:t>
      </w:r>
      <w:r w:rsidR="003C01E8">
        <w:rPr>
          <w:sz w:val="24"/>
          <w:szCs w:val="24"/>
          <w:lang w:val="en-US"/>
        </w:rPr>
        <w:t>track</w:t>
      </w:r>
      <w:r w:rsidR="00B337AE">
        <w:rPr>
          <w:sz w:val="24"/>
          <w:szCs w:val="24"/>
          <w:lang w:val="en-US"/>
        </w:rPr>
        <w:t xml:space="preserve">ing of </w:t>
      </w:r>
      <w:r w:rsidR="003C01E8">
        <w:rPr>
          <w:sz w:val="24"/>
          <w:szCs w:val="24"/>
          <w:lang w:val="en-US"/>
        </w:rPr>
        <w:t xml:space="preserve"> the user and </w:t>
      </w:r>
      <w:r w:rsidR="00B337AE">
        <w:rPr>
          <w:sz w:val="24"/>
          <w:szCs w:val="24"/>
          <w:lang w:val="en-US"/>
        </w:rPr>
        <w:t xml:space="preserve">include </w:t>
      </w:r>
      <w:r w:rsidR="003C01E8">
        <w:rPr>
          <w:sz w:val="24"/>
          <w:szCs w:val="24"/>
          <w:lang w:val="en-US"/>
        </w:rPr>
        <w:t>then a graph with statistics. I have create</w:t>
      </w:r>
      <w:r w:rsidR="00B337AE">
        <w:rPr>
          <w:sz w:val="24"/>
          <w:szCs w:val="24"/>
          <w:lang w:val="en-US"/>
        </w:rPr>
        <w:t>d</w:t>
      </w:r>
      <w:r w:rsidR="003C01E8">
        <w:rPr>
          <w:sz w:val="24"/>
          <w:szCs w:val="24"/>
          <w:lang w:val="en-US"/>
        </w:rPr>
        <w:t xml:space="preserve"> a home page with </w:t>
      </w:r>
      <w:r w:rsidR="00B337AE">
        <w:rPr>
          <w:sz w:val="24"/>
          <w:szCs w:val="24"/>
          <w:lang w:val="en-US"/>
        </w:rPr>
        <w:t>a simple</w:t>
      </w:r>
      <w:r w:rsidR="003C01E8">
        <w:rPr>
          <w:sz w:val="24"/>
          <w:szCs w:val="24"/>
          <w:lang w:val="en-US"/>
        </w:rPr>
        <w:t xml:space="preserve"> image. This activity is </w:t>
      </w:r>
      <w:r w:rsidR="00B337AE">
        <w:rPr>
          <w:sz w:val="24"/>
          <w:szCs w:val="24"/>
          <w:lang w:val="en-US"/>
        </w:rPr>
        <w:t>t</w:t>
      </w:r>
      <w:r w:rsidR="003C01E8">
        <w:rPr>
          <w:sz w:val="24"/>
          <w:szCs w:val="24"/>
          <w:lang w:val="en-US"/>
        </w:rPr>
        <w:t xml:space="preserve">here to help me manage location </w:t>
      </w:r>
      <w:r w:rsidR="00B337AE">
        <w:rPr>
          <w:sz w:val="24"/>
          <w:szCs w:val="24"/>
          <w:lang w:val="en-US"/>
        </w:rPr>
        <w:t>permission.</w:t>
      </w:r>
      <w:r w:rsidR="003C01E8">
        <w:rPr>
          <w:sz w:val="24"/>
          <w:szCs w:val="24"/>
          <w:lang w:val="en-US"/>
        </w:rPr>
        <w:t xml:space="preserve"> </w:t>
      </w:r>
      <w:r w:rsidR="00C57841" w:rsidRPr="00C57841">
        <w:rPr>
          <w:sz w:val="24"/>
          <w:szCs w:val="24"/>
          <w:lang w:val="en-US"/>
        </w:rPr>
        <w:t xml:space="preserve">The location authorization is requested from the user in the following activity, but if the user refuses the location authorization, instead of closing the application, </w:t>
      </w:r>
      <w:r w:rsidR="00C57841">
        <w:rPr>
          <w:sz w:val="24"/>
          <w:szCs w:val="24"/>
          <w:lang w:val="en-US"/>
        </w:rPr>
        <w:t>the app</w:t>
      </w:r>
      <w:r w:rsidR="00C57841" w:rsidRPr="00C57841">
        <w:rPr>
          <w:sz w:val="24"/>
          <w:szCs w:val="24"/>
          <w:lang w:val="en-US"/>
        </w:rPr>
        <w:t xml:space="preserve"> return</w:t>
      </w:r>
      <w:r w:rsidR="00C57841">
        <w:rPr>
          <w:sz w:val="24"/>
          <w:szCs w:val="24"/>
          <w:lang w:val="en-US"/>
        </w:rPr>
        <w:t>s</w:t>
      </w:r>
      <w:r w:rsidR="00C57841" w:rsidRPr="00C57841">
        <w:rPr>
          <w:sz w:val="24"/>
          <w:szCs w:val="24"/>
          <w:lang w:val="en-US"/>
        </w:rPr>
        <w:t xml:space="preserve"> to this home page. </w:t>
      </w:r>
      <w:r w:rsidR="00C57841">
        <w:rPr>
          <w:sz w:val="24"/>
          <w:szCs w:val="24"/>
          <w:lang w:val="en-US"/>
        </w:rPr>
        <w:t>I think it</w:t>
      </w:r>
      <w:r w:rsidR="00C57841" w:rsidRPr="00C57841">
        <w:rPr>
          <w:sz w:val="24"/>
          <w:szCs w:val="24"/>
          <w:lang w:val="en-US"/>
        </w:rPr>
        <w:t xml:space="preserve"> is better (more intuitive)</w:t>
      </w:r>
      <w:r w:rsidR="00C57841">
        <w:rPr>
          <w:sz w:val="24"/>
          <w:szCs w:val="24"/>
          <w:lang w:val="en-US"/>
        </w:rPr>
        <w:t xml:space="preserve"> </w:t>
      </w:r>
      <w:r w:rsidR="00C57841" w:rsidRPr="00C57841">
        <w:rPr>
          <w:sz w:val="24"/>
          <w:szCs w:val="24"/>
          <w:lang w:val="en-US"/>
        </w:rPr>
        <w:t>for using the application.</w:t>
      </w:r>
    </w:p>
    <w:p w14:paraId="72939942" w14:textId="6FC8E915" w:rsidR="00C27E34" w:rsidRDefault="003C01E8" w:rsidP="00B337A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you arrive on the page with the pedometer. Here, I manage the location permission</w:t>
      </w:r>
      <w:r w:rsidR="00797441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as </w:t>
      </w:r>
      <w:r w:rsidR="00797441">
        <w:rPr>
          <w:sz w:val="24"/>
          <w:szCs w:val="24"/>
          <w:lang w:val="en-US"/>
        </w:rPr>
        <w:t xml:space="preserve">said </w:t>
      </w:r>
      <w:r>
        <w:rPr>
          <w:sz w:val="24"/>
          <w:szCs w:val="24"/>
          <w:lang w:val="en-US"/>
        </w:rPr>
        <w:t>above</w:t>
      </w:r>
      <w:r w:rsidR="00797441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the pedometer. To create the pedometer, I have to us</w:t>
      </w:r>
      <w:r w:rsidR="00797441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</w:t>
      </w:r>
      <w:r w:rsidR="00797441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sensor</w:t>
      </w:r>
      <w:r w:rsidR="00797441">
        <w:rPr>
          <w:sz w:val="24"/>
          <w:szCs w:val="24"/>
          <w:lang w:val="en-US"/>
        </w:rPr>
        <w:t xml:space="preserve"> and need therefore to </w:t>
      </w:r>
      <w:r>
        <w:rPr>
          <w:sz w:val="24"/>
          <w:szCs w:val="24"/>
          <w:lang w:val="en-US"/>
        </w:rPr>
        <w:t xml:space="preserve">check if there is </w:t>
      </w:r>
      <w:r w:rsidR="00797441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good </w:t>
      </w:r>
      <w:r w:rsidR="00797441">
        <w:rPr>
          <w:sz w:val="24"/>
          <w:szCs w:val="24"/>
          <w:lang w:val="en-US"/>
        </w:rPr>
        <w:t xml:space="preserve">one </w:t>
      </w:r>
      <w:r>
        <w:rPr>
          <w:sz w:val="24"/>
          <w:szCs w:val="24"/>
          <w:lang w:val="en-US"/>
        </w:rPr>
        <w:t>in the phone (Step counter)</w:t>
      </w:r>
      <w:r w:rsidR="00797441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thanks to a sensor manager. </w:t>
      </w:r>
      <w:r w:rsidR="00797441">
        <w:rPr>
          <w:sz w:val="24"/>
          <w:szCs w:val="24"/>
          <w:lang w:val="en-US"/>
        </w:rPr>
        <w:t xml:space="preserve">This sensor </w:t>
      </w:r>
      <w:r>
        <w:rPr>
          <w:sz w:val="24"/>
          <w:szCs w:val="24"/>
          <w:lang w:val="en-US"/>
        </w:rPr>
        <w:t xml:space="preserve">will </w:t>
      </w:r>
      <w:r w:rsidR="00797441">
        <w:rPr>
          <w:sz w:val="24"/>
          <w:szCs w:val="24"/>
          <w:lang w:val="en-US"/>
        </w:rPr>
        <w:t xml:space="preserve">start </w:t>
      </w:r>
      <w:r>
        <w:rPr>
          <w:sz w:val="24"/>
          <w:szCs w:val="24"/>
          <w:lang w:val="en-US"/>
        </w:rPr>
        <w:t>count</w:t>
      </w:r>
      <w:r w:rsidR="00797441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the step</w:t>
      </w:r>
      <w:r w:rsidR="0079744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when the activity</w:t>
      </w:r>
      <w:r w:rsidR="00261C87">
        <w:rPr>
          <w:sz w:val="24"/>
          <w:szCs w:val="24"/>
          <w:lang w:val="en-US"/>
        </w:rPr>
        <w:t xml:space="preserve"> begins</w:t>
      </w:r>
      <w:r>
        <w:rPr>
          <w:sz w:val="24"/>
          <w:szCs w:val="24"/>
          <w:lang w:val="en-US"/>
        </w:rPr>
        <w:t xml:space="preserve">. I used </w:t>
      </w:r>
      <w:r w:rsidR="000728C0">
        <w:rPr>
          <w:sz w:val="24"/>
          <w:szCs w:val="24"/>
          <w:lang w:val="en-US"/>
        </w:rPr>
        <w:t>different methods to pick up the step</w:t>
      </w:r>
      <w:r w:rsidR="00261C87">
        <w:rPr>
          <w:sz w:val="24"/>
          <w:szCs w:val="24"/>
          <w:lang w:val="en-US"/>
        </w:rPr>
        <w:t>s, such as</w:t>
      </w:r>
      <w:r w:rsidR="000728C0">
        <w:rPr>
          <w:sz w:val="24"/>
          <w:szCs w:val="24"/>
          <w:lang w:val="en-US"/>
        </w:rPr>
        <w:t xml:space="preserve"> </w:t>
      </w:r>
      <w:r w:rsidR="00261C87">
        <w:rPr>
          <w:sz w:val="24"/>
          <w:szCs w:val="24"/>
          <w:lang w:val="en-US"/>
        </w:rPr>
        <w:t>“</w:t>
      </w:r>
      <w:proofErr w:type="spellStart"/>
      <w:r w:rsidR="000728C0">
        <w:rPr>
          <w:i/>
          <w:iCs/>
          <w:sz w:val="24"/>
          <w:szCs w:val="24"/>
          <w:lang w:val="en-US"/>
        </w:rPr>
        <w:t>onResume</w:t>
      </w:r>
      <w:proofErr w:type="spellEnd"/>
      <w:r w:rsidR="00261C87">
        <w:rPr>
          <w:i/>
          <w:iCs/>
          <w:sz w:val="24"/>
          <w:szCs w:val="24"/>
          <w:lang w:val="en-US"/>
        </w:rPr>
        <w:t xml:space="preserve">” </w:t>
      </w:r>
      <w:r w:rsidR="000728C0">
        <w:rPr>
          <w:sz w:val="24"/>
          <w:szCs w:val="24"/>
          <w:lang w:val="en-US"/>
        </w:rPr>
        <w:t>(begin</w:t>
      </w:r>
      <w:r w:rsidR="00261C87">
        <w:rPr>
          <w:sz w:val="24"/>
          <w:szCs w:val="24"/>
          <w:lang w:val="en-US"/>
        </w:rPr>
        <w:t>s</w:t>
      </w:r>
      <w:r w:rsidR="000728C0">
        <w:rPr>
          <w:sz w:val="24"/>
          <w:szCs w:val="24"/>
          <w:lang w:val="en-US"/>
        </w:rPr>
        <w:t xml:space="preserve"> the count of the step</w:t>
      </w:r>
      <w:r w:rsidR="00261C87">
        <w:rPr>
          <w:sz w:val="24"/>
          <w:szCs w:val="24"/>
          <w:lang w:val="en-US"/>
        </w:rPr>
        <w:t>s</w:t>
      </w:r>
      <w:r w:rsidR="000728C0">
        <w:rPr>
          <w:sz w:val="24"/>
          <w:szCs w:val="24"/>
          <w:lang w:val="en-US"/>
        </w:rPr>
        <w:t>)</w:t>
      </w:r>
      <w:r w:rsidR="000728C0">
        <w:rPr>
          <w:i/>
          <w:iCs/>
          <w:sz w:val="24"/>
          <w:szCs w:val="24"/>
          <w:lang w:val="en-US"/>
        </w:rPr>
        <w:t xml:space="preserve">, </w:t>
      </w:r>
      <w:r w:rsidR="00261C87">
        <w:rPr>
          <w:i/>
          <w:iCs/>
          <w:sz w:val="24"/>
          <w:szCs w:val="24"/>
          <w:lang w:val="en-US"/>
        </w:rPr>
        <w:t>“</w:t>
      </w:r>
      <w:proofErr w:type="spellStart"/>
      <w:r w:rsidR="000728C0">
        <w:rPr>
          <w:i/>
          <w:iCs/>
          <w:sz w:val="24"/>
          <w:szCs w:val="24"/>
          <w:lang w:val="en-US"/>
        </w:rPr>
        <w:t>onPause</w:t>
      </w:r>
      <w:proofErr w:type="spellEnd"/>
      <w:r w:rsidR="00261C87">
        <w:rPr>
          <w:i/>
          <w:iCs/>
          <w:sz w:val="24"/>
          <w:szCs w:val="24"/>
          <w:lang w:val="en-US"/>
        </w:rPr>
        <w:t>”</w:t>
      </w:r>
      <w:r w:rsidR="000728C0">
        <w:rPr>
          <w:i/>
          <w:iCs/>
          <w:sz w:val="24"/>
          <w:szCs w:val="24"/>
          <w:lang w:val="en-US"/>
        </w:rPr>
        <w:t xml:space="preserve"> </w:t>
      </w:r>
      <w:r w:rsidR="000728C0">
        <w:rPr>
          <w:sz w:val="24"/>
          <w:szCs w:val="24"/>
          <w:lang w:val="en-US"/>
        </w:rPr>
        <w:t>(stop the count of the step</w:t>
      </w:r>
      <w:r w:rsidR="00261C87">
        <w:rPr>
          <w:sz w:val="24"/>
          <w:szCs w:val="24"/>
          <w:lang w:val="en-US"/>
        </w:rPr>
        <w:t>s</w:t>
      </w:r>
      <w:r w:rsidR="000728C0">
        <w:rPr>
          <w:sz w:val="24"/>
          <w:szCs w:val="24"/>
          <w:lang w:val="en-US"/>
        </w:rPr>
        <w:t xml:space="preserve">) </w:t>
      </w:r>
      <w:r w:rsidR="000728C0">
        <w:rPr>
          <w:i/>
          <w:iCs/>
          <w:sz w:val="24"/>
          <w:szCs w:val="24"/>
          <w:lang w:val="en-US"/>
        </w:rPr>
        <w:t xml:space="preserve">and </w:t>
      </w:r>
      <w:r w:rsidR="00261C87">
        <w:rPr>
          <w:i/>
          <w:iCs/>
          <w:sz w:val="24"/>
          <w:szCs w:val="24"/>
          <w:lang w:val="en-US"/>
        </w:rPr>
        <w:t>“</w:t>
      </w:r>
      <w:proofErr w:type="spellStart"/>
      <w:r w:rsidR="000728C0">
        <w:rPr>
          <w:i/>
          <w:iCs/>
          <w:sz w:val="24"/>
          <w:szCs w:val="24"/>
          <w:lang w:val="en-US"/>
        </w:rPr>
        <w:t>onSensorChanged</w:t>
      </w:r>
      <w:proofErr w:type="spellEnd"/>
      <w:r w:rsidR="00261C87">
        <w:rPr>
          <w:i/>
          <w:iCs/>
          <w:sz w:val="24"/>
          <w:szCs w:val="24"/>
          <w:lang w:val="en-US"/>
        </w:rPr>
        <w:t xml:space="preserve">” </w:t>
      </w:r>
      <w:r w:rsidR="000728C0">
        <w:rPr>
          <w:sz w:val="24"/>
          <w:szCs w:val="24"/>
          <w:lang w:val="en-US"/>
        </w:rPr>
        <w:t>( here I add the ste</w:t>
      </w:r>
      <w:r w:rsidR="00A61750">
        <w:rPr>
          <w:sz w:val="24"/>
          <w:szCs w:val="24"/>
          <w:lang w:val="en-US"/>
        </w:rPr>
        <w:t>p</w:t>
      </w:r>
      <w:r w:rsidR="00261C87">
        <w:rPr>
          <w:sz w:val="24"/>
          <w:szCs w:val="24"/>
          <w:lang w:val="en-US"/>
        </w:rPr>
        <w:t>s</w:t>
      </w:r>
      <w:r w:rsidR="00A61750">
        <w:rPr>
          <w:sz w:val="24"/>
          <w:szCs w:val="24"/>
          <w:lang w:val="en-US"/>
        </w:rPr>
        <w:t xml:space="preserve"> to the step counter)</w:t>
      </w:r>
      <w:r w:rsidR="00C27E34">
        <w:rPr>
          <w:sz w:val="24"/>
          <w:szCs w:val="24"/>
          <w:lang w:val="en-US"/>
        </w:rPr>
        <w:t>.</w:t>
      </w:r>
    </w:p>
    <w:p w14:paraId="06DA6BAA" w14:textId="201633AF" w:rsidR="002B4A08" w:rsidRDefault="00A61750" w:rsidP="005673B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27E34">
        <w:rPr>
          <w:sz w:val="24"/>
          <w:szCs w:val="24"/>
          <w:lang w:val="en-US"/>
        </w:rPr>
        <w:t>In addition</w:t>
      </w:r>
      <w:r>
        <w:rPr>
          <w:sz w:val="24"/>
          <w:szCs w:val="24"/>
          <w:lang w:val="en-US"/>
        </w:rPr>
        <w:t xml:space="preserve">, I linked a progress bar to the step counter. I </w:t>
      </w:r>
      <w:r w:rsidR="00261C87">
        <w:rPr>
          <w:sz w:val="24"/>
          <w:szCs w:val="24"/>
          <w:lang w:val="en-US"/>
        </w:rPr>
        <w:t>set</w:t>
      </w:r>
      <w:r>
        <w:rPr>
          <w:sz w:val="24"/>
          <w:szCs w:val="24"/>
          <w:lang w:val="en-US"/>
        </w:rPr>
        <w:t xml:space="preserve"> it</w:t>
      </w:r>
      <w:r w:rsidR="00261C8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maximum on </w:t>
      </w:r>
      <w:r w:rsidR="00261C87">
        <w:rPr>
          <w:sz w:val="24"/>
          <w:szCs w:val="24"/>
          <w:lang w:val="en-US"/>
        </w:rPr>
        <w:t>WHO</w:t>
      </w:r>
      <w:r w:rsidR="00C27E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statistics (</w:t>
      </w:r>
      <w:r w:rsidR="009F4B0A">
        <w:rPr>
          <w:sz w:val="24"/>
          <w:szCs w:val="24"/>
          <w:lang w:val="en-US"/>
        </w:rPr>
        <w:t>10000 step</w:t>
      </w:r>
      <w:r w:rsidR="00261C87">
        <w:rPr>
          <w:sz w:val="24"/>
          <w:szCs w:val="24"/>
          <w:lang w:val="en-US"/>
        </w:rPr>
        <w:t>s</w:t>
      </w:r>
      <w:r w:rsidR="009F4B0A">
        <w:rPr>
          <w:sz w:val="24"/>
          <w:szCs w:val="24"/>
          <w:lang w:val="en-US"/>
        </w:rPr>
        <w:t>/per days). The bar progress</w:t>
      </w:r>
      <w:r w:rsidR="00C27E34">
        <w:rPr>
          <w:sz w:val="24"/>
          <w:szCs w:val="24"/>
          <w:lang w:val="en-US"/>
        </w:rPr>
        <w:t>es</w:t>
      </w:r>
      <w:r w:rsidR="009F4B0A">
        <w:rPr>
          <w:sz w:val="24"/>
          <w:szCs w:val="24"/>
          <w:lang w:val="en-US"/>
        </w:rPr>
        <w:t xml:space="preserve"> with each step</w:t>
      </w:r>
      <w:r w:rsidR="00C27E34">
        <w:rPr>
          <w:sz w:val="24"/>
          <w:szCs w:val="24"/>
          <w:lang w:val="en-US"/>
        </w:rPr>
        <w:t xml:space="preserve"> of</w:t>
      </w:r>
      <w:r w:rsidR="009F4B0A">
        <w:rPr>
          <w:sz w:val="24"/>
          <w:szCs w:val="24"/>
          <w:lang w:val="en-US"/>
        </w:rPr>
        <w:t xml:space="preserve"> the user. Then</w:t>
      </w:r>
      <w:r w:rsidR="00C27E34">
        <w:rPr>
          <w:sz w:val="24"/>
          <w:szCs w:val="24"/>
          <w:lang w:val="en-US"/>
        </w:rPr>
        <w:t>,</w:t>
      </w:r>
      <w:r w:rsidR="009F4B0A">
        <w:rPr>
          <w:sz w:val="24"/>
          <w:szCs w:val="24"/>
          <w:lang w:val="en-US"/>
        </w:rPr>
        <w:t xml:space="preserve"> I manage the permission. When you install the app </w:t>
      </w:r>
      <w:r w:rsidR="00533684">
        <w:rPr>
          <w:sz w:val="24"/>
          <w:szCs w:val="24"/>
          <w:lang w:val="en-US"/>
        </w:rPr>
        <w:t>and open the second activity, a popup will ask the user the location permission</w:t>
      </w:r>
      <w:r w:rsidR="00C27E34">
        <w:rPr>
          <w:sz w:val="24"/>
          <w:szCs w:val="24"/>
          <w:lang w:val="en-US"/>
        </w:rPr>
        <w:t>.</w:t>
      </w:r>
      <w:r w:rsidR="00533684">
        <w:rPr>
          <w:sz w:val="24"/>
          <w:szCs w:val="24"/>
          <w:lang w:val="en-US"/>
        </w:rPr>
        <w:t xml:space="preserve"> </w:t>
      </w:r>
      <w:r w:rsidR="00C27E34">
        <w:rPr>
          <w:sz w:val="24"/>
          <w:szCs w:val="24"/>
          <w:lang w:val="en-US"/>
        </w:rPr>
        <w:t>If t</w:t>
      </w:r>
      <w:r w:rsidR="00533684">
        <w:rPr>
          <w:sz w:val="24"/>
          <w:szCs w:val="24"/>
          <w:lang w:val="en-US"/>
        </w:rPr>
        <w:t>he</w:t>
      </w:r>
      <w:r w:rsidR="00C27E34">
        <w:rPr>
          <w:sz w:val="24"/>
          <w:szCs w:val="24"/>
          <w:lang w:val="en-US"/>
        </w:rPr>
        <w:t xml:space="preserve"> user</w:t>
      </w:r>
      <w:r w:rsidR="00533684">
        <w:rPr>
          <w:sz w:val="24"/>
          <w:szCs w:val="24"/>
          <w:lang w:val="en-US"/>
        </w:rPr>
        <w:t xml:space="preserve"> </w:t>
      </w:r>
      <w:r w:rsidR="00C27E34">
        <w:rPr>
          <w:sz w:val="24"/>
          <w:szCs w:val="24"/>
          <w:lang w:val="en-US"/>
        </w:rPr>
        <w:t>refuses, the activity</w:t>
      </w:r>
      <w:r w:rsidR="00533684">
        <w:rPr>
          <w:sz w:val="24"/>
          <w:szCs w:val="24"/>
          <w:lang w:val="en-US"/>
        </w:rPr>
        <w:t xml:space="preserve"> returns to the home page</w:t>
      </w:r>
      <w:r w:rsidR="00C27E34">
        <w:rPr>
          <w:sz w:val="24"/>
          <w:szCs w:val="24"/>
          <w:lang w:val="en-US"/>
        </w:rPr>
        <w:t>,</w:t>
      </w:r>
      <w:r w:rsidR="005C4623">
        <w:rPr>
          <w:sz w:val="24"/>
          <w:szCs w:val="24"/>
          <w:lang w:val="en-US"/>
        </w:rPr>
        <w:t xml:space="preserve"> but if he accepts, </w:t>
      </w:r>
      <w:r w:rsidR="00C27E34">
        <w:rPr>
          <w:sz w:val="24"/>
          <w:szCs w:val="24"/>
          <w:lang w:val="en-US"/>
        </w:rPr>
        <w:t xml:space="preserve">this authorization </w:t>
      </w:r>
      <w:r w:rsidR="005C4623">
        <w:rPr>
          <w:sz w:val="24"/>
          <w:szCs w:val="24"/>
          <w:lang w:val="en-US"/>
        </w:rPr>
        <w:t>will be</w:t>
      </w:r>
      <w:r w:rsidR="00FD51C3">
        <w:rPr>
          <w:sz w:val="24"/>
          <w:szCs w:val="24"/>
          <w:lang w:val="en-US"/>
        </w:rPr>
        <w:t xml:space="preserve"> save</w:t>
      </w:r>
      <w:r w:rsidR="00C27E34">
        <w:rPr>
          <w:sz w:val="24"/>
          <w:szCs w:val="24"/>
          <w:lang w:val="en-US"/>
        </w:rPr>
        <w:t>d</w:t>
      </w:r>
      <w:r w:rsidR="00FD51C3">
        <w:rPr>
          <w:sz w:val="24"/>
          <w:szCs w:val="24"/>
          <w:lang w:val="en-US"/>
        </w:rPr>
        <w:t xml:space="preserve"> in the app </w:t>
      </w:r>
      <w:r w:rsidR="00422702">
        <w:rPr>
          <w:sz w:val="24"/>
          <w:szCs w:val="24"/>
          <w:lang w:val="en-US"/>
        </w:rPr>
        <w:t xml:space="preserve">and permission </w:t>
      </w:r>
      <w:r w:rsidR="00FA0D0F">
        <w:rPr>
          <w:sz w:val="24"/>
          <w:szCs w:val="24"/>
          <w:lang w:val="en-US"/>
        </w:rPr>
        <w:t>will not be</w:t>
      </w:r>
      <w:r w:rsidR="00422702">
        <w:rPr>
          <w:sz w:val="24"/>
          <w:szCs w:val="24"/>
          <w:lang w:val="en-US"/>
        </w:rPr>
        <w:t xml:space="preserve"> </w:t>
      </w:r>
      <w:r w:rsidR="00FA0D0F">
        <w:rPr>
          <w:sz w:val="24"/>
          <w:szCs w:val="24"/>
          <w:lang w:val="en-US"/>
        </w:rPr>
        <w:t>requested again.</w:t>
      </w:r>
      <w:r w:rsidR="00422702">
        <w:rPr>
          <w:sz w:val="24"/>
          <w:szCs w:val="24"/>
          <w:lang w:val="en-US"/>
        </w:rPr>
        <w:t xml:space="preserve"> We can have access to this permission</w:t>
      </w:r>
      <w:r w:rsidR="00FA0D0F">
        <w:rPr>
          <w:sz w:val="24"/>
          <w:szCs w:val="24"/>
          <w:lang w:val="en-US"/>
        </w:rPr>
        <w:t>,</w:t>
      </w:r>
      <w:r w:rsidR="00422702">
        <w:rPr>
          <w:sz w:val="24"/>
          <w:szCs w:val="24"/>
          <w:lang w:val="en-US"/>
        </w:rPr>
        <w:t xml:space="preserve"> thanks to the manifest and the </w:t>
      </w:r>
      <w:r w:rsidR="00422702">
        <w:rPr>
          <w:i/>
          <w:iCs/>
          <w:sz w:val="24"/>
          <w:szCs w:val="24"/>
          <w:lang w:val="en-US"/>
        </w:rPr>
        <w:t xml:space="preserve">FINE_ACCESS_LOCATION </w:t>
      </w:r>
      <w:r w:rsidR="00422702">
        <w:rPr>
          <w:sz w:val="24"/>
          <w:szCs w:val="24"/>
          <w:lang w:val="en-US"/>
        </w:rPr>
        <w:t xml:space="preserve">. Then, you have access to the tracking activity (map). When you click on </w:t>
      </w:r>
      <w:r w:rsidR="00FA0D0F">
        <w:rPr>
          <w:sz w:val="24"/>
          <w:szCs w:val="24"/>
          <w:lang w:val="en-US"/>
        </w:rPr>
        <w:t>“</w:t>
      </w:r>
      <w:r w:rsidR="00422702">
        <w:rPr>
          <w:sz w:val="24"/>
          <w:szCs w:val="24"/>
          <w:lang w:val="en-US"/>
        </w:rPr>
        <w:t>map</w:t>
      </w:r>
      <w:r w:rsidR="00FA0D0F">
        <w:rPr>
          <w:sz w:val="24"/>
          <w:szCs w:val="24"/>
          <w:lang w:val="en-US"/>
        </w:rPr>
        <w:t>”</w:t>
      </w:r>
      <w:r w:rsidR="00422702">
        <w:rPr>
          <w:sz w:val="24"/>
          <w:szCs w:val="24"/>
          <w:lang w:val="en-US"/>
        </w:rPr>
        <w:t xml:space="preserve">, a map appears on your screen. It will zoom on your </w:t>
      </w:r>
      <w:r w:rsidR="00FA0D0F">
        <w:rPr>
          <w:sz w:val="24"/>
          <w:szCs w:val="24"/>
          <w:lang w:val="en-US"/>
        </w:rPr>
        <w:t>position</w:t>
      </w:r>
      <w:r w:rsidR="00422702">
        <w:rPr>
          <w:sz w:val="24"/>
          <w:szCs w:val="24"/>
          <w:lang w:val="en-US"/>
        </w:rPr>
        <w:t>.</w:t>
      </w:r>
    </w:p>
    <w:p w14:paraId="3A354A78" w14:textId="473EB1F2" w:rsidR="002B4A08" w:rsidRDefault="00422702" w:rsidP="005673B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FA0D0F">
        <w:rPr>
          <w:sz w:val="24"/>
          <w:szCs w:val="24"/>
          <w:lang w:val="en-US"/>
        </w:rPr>
        <w:t>The a</w:t>
      </w:r>
      <w:r>
        <w:rPr>
          <w:sz w:val="24"/>
          <w:szCs w:val="24"/>
          <w:lang w:val="en-US"/>
        </w:rPr>
        <w:t xml:space="preserve">pp can have access to </w:t>
      </w:r>
      <w:r w:rsidR="00FA0D0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user location thanks to a </w:t>
      </w:r>
      <w:proofErr w:type="spellStart"/>
      <w:r>
        <w:rPr>
          <w:i/>
          <w:iCs/>
          <w:sz w:val="24"/>
          <w:szCs w:val="24"/>
          <w:lang w:val="en-US"/>
        </w:rPr>
        <w:t>LoacationCallBack</w:t>
      </w:r>
      <w:proofErr w:type="spellEnd"/>
      <w:r>
        <w:rPr>
          <w:i/>
          <w:iCs/>
          <w:sz w:val="24"/>
          <w:szCs w:val="24"/>
          <w:lang w:val="en-US"/>
        </w:rPr>
        <w:t xml:space="preserve">, </w:t>
      </w:r>
      <w:proofErr w:type="spellStart"/>
      <w:r>
        <w:rPr>
          <w:i/>
          <w:iCs/>
          <w:sz w:val="24"/>
          <w:szCs w:val="24"/>
          <w:lang w:val="en-US"/>
        </w:rPr>
        <w:t>location</w:t>
      </w:r>
      <w:r w:rsidR="00F35EDD">
        <w:rPr>
          <w:i/>
          <w:iCs/>
          <w:sz w:val="24"/>
          <w:szCs w:val="24"/>
          <w:lang w:val="en-US"/>
        </w:rPr>
        <w:t>R</w:t>
      </w:r>
      <w:r>
        <w:rPr>
          <w:i/>
          <w:iCs/>
          <w:sz w:val="24"/>
          <w:szCs w:val="24"/>
          <w:lang w:val="en-US"/>
        </w:rPr>
        <w:t>equest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 w:rsidR="00F35EDD" w:rsidRPr="005673B2">
        <w:rPr>
          <w:iCs/>
          <w:sz w:val="24"/>
          <w:szCs w:val="24"/>
          <w:lang w:val="en-US"/>
        </w:rPr>
        <w:t>and</w:t>
      </w:r>
      <w:r w:rsidR="00F35EDD">
        <w:rPr>
          <w:i/>
          <w:iCs/>
          <w:sz w:val="24"/>
          <w:szCs w:val="24"/>
          <w:lang w:val="en-US"/>
        </w:rPr>
        <w:t xml:space="preserve"> a </w:t>
      </w:r>
      <w:proofErr w:type="spellStart"/>
      <w:r w:rsidR="00F35EDD">
        <w:rPr>
          <w:i/>
          <w:iCs/>
          <w:sz w:val="24"/>
          <w:szCs w:val="24"/>
          <w:lang w:val="en-US"/>
        </w:rPr>
        <w:t>FusedLocationProviderClient</w:t>
      </w:r>
      <w:proofErr w:type="spellEnd"/>
      <w:r w:rsidR="00F35EDD">
        <w:rPr>
          <w:i/>
          <w:iCs/>
          <w:sz w:val="24"/>
          <w:szCs w:val="24"/>
          <w:lang w:val="en-US"/>
        </w:rPr>
        <w:t xml:space="preserve">. </w:t>
      </w:r>
      <w:r w:rsidR="00F35EDD">
        <w:rPr>
          <w:sz w:val="24"/>
          <w:szCs w:val="24"/>
          <w:lang w:val="en-US"/>
        </w:rPr>
        <w:t xml:space="preserve"> It</w:t>
      </w:r>
      <w:r w:rsidR="00FA0D0F">
        <w:rPr>
          <w:sz w:val="24"/>
          <w:szCs w:val="24"/>
          <w:lang w:val="en-US"/>
        </w:rPr>
        <w:t xml:space="preserve"> is</w:t>
      </w:r>
      <w:r w:rsidR="00F35EDD">
        <w:rPr>
          <w:sz w:val="24"/>
          <w:szCs w:val="24"/>
          <w:lang w:val="en-US"/>
        </w:rPr>
        <w:t xml:space="preserve"> thanks to the location request that we can manage the time between to location request. Here, there </w:t>
      </w:r>
      <w:r w:rsidR="00FA0D0F">
        <w:rPr>
          <w:sz w:val="24"/>
          <w:szCs w:val="24"/>
          <w:lang w:val="en-US"/>
        </w:rPr>
        <w:t xml:space="preserve">are </w:t>
      </w:r>
      <w:r w:rsidR="00F35EDD">
        <w:rPr>
          <w:sz w:val="24"/>
          <w:szCs w:val="24"/>
          <w:lang w:val="en-US"/>
        </w:rPr>
        <w:t>5 second</w:t>
      </w:r>
      <w:r w:rsidR="00FA0D0F">
        <w:rPr>
          <w:sz w:val="24"/>
          <w:szCs w:val="24"/>
          <w:lang w:val="en-US"/>
        </w:rPr>
        <w:t>s</w:t>
      </w:r>
      <w:r w:rsidR="00F35EDD">
        <w:rPr>
          <w:sz w:val="24"/>
          <w:szCs w:val="24"/>
          <w:lang w:val="en-US"/>
        </w:rPr>
        <w:t xml:space="preserve"> between each “refresh location”; I choose this time</w:t>
      </w:r>
      <w:r w:rsidR="00FA0D0F">
        <w:rPr>
          <w:sz w:val="24"/>
          <w:szCs w:val="24"/>
          <w:lang w:val="en-US"/>
        </w:rPr>
        <w:t>-frame</w:t>
      </w:r>
      <w:r w:rsidR="00F35EDD">
        <w:rPr>
          <w:sz w:val="24"/>
          <w:szCs w:val="24"/>
          <w:lang w:val="en-US"/>
        </w:rPr>
        <w:t xml:space="preserve"> to have a precise location without </w:t>
      </w:r>
      <w:r w:rsidR="00FA0D0F">
        <w:rPr>
          <w:sz w:val="24"/>
          <w:szCs w:val="24"/>
          <w:lang w:val="en-US"/>
        </w:rPr>
        <w:t xml:space="preserve">having </w:t>
      </w:r>
      <w:r w:rsidR="00F35EDD">
        <w:rPr>
          <w:sz w:val="24"/>
          <w:szCs w:val="24"/>
          <w:lang w:val="en-US"/>
        </w:rPr>
        <w:t>an app that drain</w:t>
      </w:r>
      <w:r w:rsidR="00FA0D0F">
        <w:rPr>
          <w:sz w:val="24"/>
          <w:szCs w:val="24"/>
          <w:lang w:val="en-US"/>
        </w:rPr>
        <w:t>s</w:t>
      </w:r>
      <w:r w:rsidR="00F35EDD">
        <w:rPr>
          <w:sz w:val="24"/>
          <w:szCs w:val="24"/>
          <w:lang w:val="en-US"/>
        </w:rPr>
        <w:t xml:space="preserve"> too much battery ( compared </w:t>
      </w:r>
      <w:proofErr w:type="spellStart"/>
      <w:r w:rsidR="00F35EDD">
        <w:rPr>
          <w:sz w:val="24"/>
          <w:szCs w:val="24"/>
          <w:lang w:val="en-US"/>
        </w:rPr>
        <w:t>too</w:t>
      </w:r>
      <w:proofErr w:type="spellEnd"/>
      <w:r w:rsidR="00F35EDD">
        <w:rPr>
          <w:sz w:val="24"/>
          <w:szCs w:val="24"/>
          <w:lang w:val="en-US"/>
        </w:rPr>
        <w:t xml:space="preserve"> one refresh</w:t>
      </w:r>
      <w:r w:rsidR="00FA0D0F">
        <w:rPr>
          <w:sz w:val="24"/>
          <w:szCs w:val="24"/>
          <w:lang w:val="en-US"/>
        </w:rPr>
        <w:t>/</w:t>
      </w:r>
      <w:r w:rsidR="00F35EDD">
        <w:rPr>
          <w:sz w:val="24"/>
          <w:szCs w:val="24"/>
          <w:lang w:val="en-US"/>
        </w:rPr>
        <w:t xml:space="preserve"> second for example</w:t>
      </w:r>
      <w:r w:rsidR="00FA0D0F">
        <w:rPr>
          <w:sz w:val="24"/>
          <w:szCs w:val="24"/>
          <w:lang w:val="en-US"/>
        </w:rPr>
        <w:t>,</w:t>
      </w:r>
      <w:r w:rsidR="00F35EDD">
        <w:rPr>
          <w:sz w:val="24"/>
          <w:szCs w:val="24"/>
          <w:lang w:val="en-US"/>
        </w:rPr>
        <w:t xml:space="preserve"> which </w:t>
      </w:r>
      <w:r w:rsidR="00FA0D0F">
        <w:rPr>
          <w:sz w:val="24"/>
          <w:szCs w:val="24"/>
          <w:lang w:val="en-US"/>
        </w:rPr>
        <w:t xml:space="preserve">would </w:t>
      </w:r>
      <w:r w:rsidR="00F35EDD">
        <w:rPr>
          <w:sz w:val="24"/>
          <w:szCs w:val="24"/>
          <w:lang w:val="en-US"/>
        </w:rPr>
        <w:t xml:space="preserve">use more battery ). Thanks to the </w:t>
      </w:r>
      <w:r w:rsidR="00FA0D0F">
        <w:rPr>
          <w:sz w:val="24"/>
          <w:szCs w:val="24"/>
          <w:lang w:val="en-US"/>
        </w:rPr>
        <w:t xml:space="preserve">merged </w:t>
      </w:r>
      <w:r w:rsidR="00F35EDD">
        <w:rPr>
          <w:sz w:val="24"/>
          <w:szCs w:val="24"/>
          <w:lang w:val="en-US"/>
        </w:rPr>
        <w:t>location</w:t>
      </w:r>
      <w:r w:rsidR="00FA0D0F">
        <w:rPr>
          <w:sz w:val="24"/>
          <w:szCs w:val="24"/>
          <w:lang w:val="en-US"/>
        </w:rPr>
        <w:t>,</w:t>
      </w:r>
      <w:r w:rsidR="00F35EDD">
        <w:rPr>
          <w:sz w:val="24"/>
          <w:szCs w:val="24"/>
          <w:lang w:val="en-US"/>
        </w:rPr>
        <w:t xml:space="preserve">  the location </w:t>
      </w:r>
      <w:r w:rsidR="00120254">
        <w:rPr>
          <w:sz w:val="24"/>
          <w:szCs w:val="24"/>
          <w:lang w:val="en-US"/>
        </w:rPr>
        <w:t xml:space="preserve">is updated </w:t>
      </w:r>
      <w:r w:rsidR="00F35EDD">
        <w:rPr>
          <w:sz w:val="24"/>
          <w:szCs w:val="24"/>
          <w:lang w:val="en-US"/>
        </w:rPr>
        <w:t xml:space="preserve">and the location </w:t>
      </w:r>
      <w:r w:rsidR="00120254">
        <w:rPr>
          <w:sz w:val="24"/>
          <w:szCs w:val="24"/>
          <w:lang w:val="en-US"/>
        </w:rPr>
        <w:t xml:space="preserve">recall retrieves </w:t>
      </w:r>
      <w:r w:rsidR="00F35EDD">
        <w:rPr>
          <w:sz w:val="24"/>
          <w:szCs w:val="24"/>
          <w:lang w:val="en-US"/>
        </w:rPr>
        <w:t>the</w:t>
      </w:r>
      <w:r w:rsidR="00120254">
        <w:rPr>
          <w:sz w:val="24"/>
          <w:szCs w:val="24"/>
          <w:lang w:val="en-US"/>
        </w:rPr>
        <w:t xml:space="preserve"> user’s</w:t>
      </w:r>
      <w:r w:rsidR="00F35EDD">
        <w:rPr>
          <w:sz w:val="24"/>
          <w:szCs w:val="24"/>
          <w:lang w:val="en-US"/>
        </w:rPr>
        <w:t xml:space="preserve"> location. </w:t>
      </w:r>
      <w:r w:rsidR="00120254">
        <w:rPr>
          <w:sz w:val="24"/>
          <w:szCs w:val="24"/>
          <w:lang w:val="en-US"/>
        </w:rPr>
        <w:t>E</w:t>
      </w:r>
      <w:r w:rsidR="00F35EDD">
        <w:rPr>
          <w:sz w:val="24"/>
          <w:szCs w:val="24"/>
          <w:lang w:val="en-US"/>
        </w:rPr>
        <w:t xml:space="preserve">ach location </w:t>
      </w:r>
      <w:r w:rsidR="00120254">
        <w:rPr>
          <w:sz w:val="24"/>
          <w:szCs w:val="24"/>
          <w:lang w:val="en-US"/>
        </w:rPr>
        <w:t xml:space="preserve">is collected </w:t>
      </w:r>
      <w:r w:rsidR="00F35EDD">
        <w:rPr>
          <w:sz w:val="24"/>
          <w:szCs w:val="24"/>
          <w:lang w:val="en-US"/>
        </w:rPr>
        <w:t xml:space="preserve">in a list (class </w:t>
      </w:r>
      <w:proofErr w:type="spellStart"/>
      <w:r w:rsidR="00F35EDD">
        <w:rPr>
          <w:sz w:val="24"/>
          <w:szCs w:val="24"/>
          <w:lang w:val="en-US"/>
        </w:rPr>
        <w:t>listpoint</w:t>
      </w:r>
      <w:proofErr w:type="spellEnd"/>
      <w:r w:rsidR="00F35EDD">
        <w:rPr>
          <w:sz w:val="24"/>
          <w:szCs w:val="24"/>
          <w:lang w:val="en-US"/>
        </w:rPr>
        <w:t xml:space="preserve">). Thus, I can get back the </w:t>
      </w:r>
      <w:r w:rsidR="00120254">
        <w:rPr>
          <w:sz w:val="24"/>
          <w:szCs w:val="24"/>
          <w:lang w:val="en-US"/>
        </w:rPr>
        <w:t xml:space="preserve">user’s </w:t>
      </w:r>
      <w:r w:rsidR="00F35EDD">
        <w:rPr>
          <w:sz w:val="24"/>
          <w:szCs w:val="24"/>
          <w:lang w:val="en-US"/>
        </w:rPr>
        <w:t xml:space="preserve">location in real time. This activity is a </w:t>
      </w:r>
      <w:r w:rsidR="00F35EDD">
        <w:rPr>
          <w:i/>
          <w:iCs/>
          <w:sz w:val="24"/>
          <w:szCs w:val="24"/>
          <w:lang w:val="en-US"/>
        </w:rPr>
        <w:t>map Activity</w:t>
      </w:r>
      <w:r w:rsidR="00F35EDD">
        <w:rPr>
          <w:sz w:val="24"/>
          <w:szCs w:val="24"/>
          <w:lang w:val="en-US"/>
        </w:rPr>
        <w:t xml:space="preserve">. I can access the location and map because I </w:t>
      </w:r>
      <w:r w:rsidR="00120254">
        <w:rPr>
          <w:sz w:val="24"/>
          <w:szCs w:val="24"/>
          <w:lang w:val="en-US"/>
        </w:rPr>
        <w:t>set up</w:t>
      </w:r>
      <w:r w:rsidR="00F35EDD">
        <w:rPr>
          <w:sz w:val="24"/>
          <w:szCs w:val="24"/>
          <w:lang w:val="en-US"/>
        </w:rPr>
        <w:t xml:space="preserve"> a </w:t>
      </w:r>
      <w:r w:rsidR="00F35EDD">
        <w:rPr>
          <w:i/>
          <w:iCs/>
          <w:sz w:val="24"/>
          <w:szCs w:val="24"/>
          <w:lang w:val="en-US"/>
        </w:rPr>
        <w:t xml:space="preserve">google key </w:t>
      </w:r>
      <w:r w:rsidR="00F35EDD">
        <w:rPr>
          <w:sz w:val="24"/>
          <w:szCs w:val="24"/>
          <w:lang w:val="en-US"/>
        </w:rPr>
        <w:t xml:space="preserve">(after </w:t>
      </w:r>
      <w:r w:rsidR="00120254">
        <w:rPr>
          <w:sz w:val="24"/>
          <w:szCs w:val="24"/>
          <w:lang w:val="en-US"/>
        </w:rPr>
        <w:t xml:space="preserve">creating </w:t>
      </w:r>
      <w:r w:rsidR="00F35EDD">
        <w:rPr>
          <w:sz w:val="24"/>
          <w:szCs w:val="24"/>
          <w:lang w:val="en-US"/>
        </w:rPr>
        <w:t xml:space="preserve">a new </w:t>
      </w:r>
      <w:r w:rsidR="00120254">
        <w:rPr>
          <w:sz w:val="24"/>
          <w:szCs w:val="24"/>
          <w:lang w:val="en-US"/>
        </w:rPr>
        <w:t xml:space="preserve">Google </w:t>
      </w:r>
      <w:r w:rsidR="00F35EDD">
        <w:rPr>
          <w:sz w:val="24"/>
          <w:szCs w:val="24"/>
          <w:lang w:val="en-US"/>
        </w:rPr>
        <w:t xml:space="preserve">project and </w:t>
      </w:r>
      <w:r w:rsidR="00120254">
        <w:rPr>
          <w:sz w:val="24"/>
          <w:szCs w:val="24"/>
          <w:lang w:val="en-US"/>
        </w:rPr>
        <w:t>getting</w:t>
      </w:r>
      <w:r w:rsidR="00F35EDD">
        <w:rPr>
          <w:sz w:val="24"/>
          <w:szCs w:val="24"/>
          <w:lang w:val="en-US"/>
        </w:rPr>
        <w:t xml:space="preserve"> the key for my project</w:t>
      </w:r>
      <w:r w:rsidR="00120254">
        <w:rPr>
          <w:sz w:val="24"/>
          <w:szCs w:val="24"/>
          <w:lang w:val="en-US"/>
        </w:rPr>
        <w:t>,</w:t>
      </w:r>
      <w:r w:rsidR="00F35EDD">
        <w:rPr>
          <w:sz w:val="24"/>
          <w:szCs w:val="24"/>
          <w:lang w:val="en-US"/>
        </w:rPr>
        <w:t xml:space="preserve"> I </w:t>
      </w:r>
      <w:r w:rsidR="00120254">
        <w:rPr>
          <w:sz w:val="24"/>
          <w:szCs w:val="24"/>
          <w:lang w:val="en-US"/>
        </w:rPr>
        <w:t>got</w:t>
      </w:r>
      <w:r w:rsidR="00F35EDD">
        <w:rPr>
          <w:sz w:val="24"/>
          <w:szCs w:val="24"/>
          <w:lang w:val="en-US"/>
        </w:rPr>
        <w:t xml:space="preserve"> access to the google map). </w:t>
      </w:r>
      <w:r w:rsidR="00120254">
        <w:rPr>
          <w:sz w:val="24"/>
          <w:szCs w:val="24"/>
          <w:lang w:val="en-US"/>
        </w:rPr>
        <w:t>Then I found a way</w:t>
      </w:r>
      <w:r w:rsidR="005673B2">
        <w:rPr>
          <w:sz w:val="24"/>
          <w:szCs w:val="24"/>
          <w:lang w:val="en-US"/>
        </w:rPr>
        <w:t xml:space="preserve"> </w:t>
      </w:r>
      <w:r w:rsidR="00F35EDD">
        <w:rPr>
          <w:sz w:val="24"/>
          <w:szCs w:val="24"/>
          <w:lang w:val="en-US"/>
        </w:rPr>
        <w:t xml:space="preserve">for the camera </w:t>
      </w:r>
      <w:r w:rsidR="00120254">
        <w:rPr>
          <w:sz w:val="24"/>
          <w:szCs w:val="24"/>
          <w:lang w:val="en-US"/>
        </w:rPr>
        <w:t>to track the user’s point</w:t>
      </w:r>
      <w:r w:rsidR="00F35EDD">
        <w:rPr>
          <w:sz w:val="24"/>
          <w:szCs w:val="24"/>
          <w:lang w:val="en-US"/>
        </w:rPr>
        <w:t xml:space="preserve">. </w:t>
      </w:r>
      <w:r w:rsidR="00120254" w:rsidRPr="00120254">
        <w:rPr>
          <w:sz w:val="24"/>
          <w:szCs w:val="24"/>
          <w:lang w:val="en-US"/>
        </w:rPr>
        <w:t xml:space="preserve">I </w:t>
      </w:r>
      <w:r w:rsidR="00AF2D8B">
        <w:rPr>
          <w:sz w:val="24"/>
          <w:szCs w:val="24"/>
          <w:lang w:val="en-US"/>
        </w:rPr>
        <w:t>did</w:t>
      </w:r>
      <w:r w:rsidR="00120254" w:rsidRPr="00120254">
        <w:rPr>
          <w:sz w:val="24"/>
          <w:szCs w:val="24"/>
          <w:lang w:val="en-US"/>
        </w:rPr>
        <w:t xml:space="preserve"> this</w:t>
      </w:r>
      <w:r w:rsidR="00120254">
        <w:rPr>
          <w:sz w:val="24"/>
          <w:szCs w:val="24"/>
          <w:lang w:val="en-US"/>
        </w:rPr>
        <w:t>,</w:t>
      </w:r>
      <w:r w:rsidR="00120254" w:rsidRPr="00120254">
        <w:rPr>
          <w:sz w:val="24"/>
          <w:szCs w:val="24"/>
          <w:lang w:val="en-US"/>
        </w:rPr>
        <w:t xml:space="preserve"> through the different points I capture.</w:t>
      </w:r>
      <w:r w:rsidR="002B4A08">
        <w:rPr>
          <w:sz w:val="24"/>
          <w:szCs w:val="24"/>
          <w:lang w:val="en-US"/>
        </w:rPr>
        <w:t xml:space="preserve"> I create</w:t>
      </w:r>
      <w:r w:rsidR="00AF2D8B">
        <w:rPr>
          <w:sz w:val="24"/>
          <w:szCs w:val="24"/>
          <w:lang w:val="en-US"/>
        </w:rPr>
        <w:t>d</w:t>
      </w:r>
      <w:r w:rsidR="002B4A08">
        <w:rPr>
          <w:sz w:val="24"/>
          <w:szCs w:val="24"/>
          <w:lang w:val="en-US"/>
        </w:rPr>
        <w:t xml:space="preserve"> a </w:t>
      </w:r>
      <w:proofErr w:type="spellStart"/>
      <w:r w:rsidR="002B4A08">
        <w:rPr>
          <w:i/>
          <w:iCs/>
          <w:sz w:val="24"/>
          <w:szCs w:val="24"/>
          <w:lang w:val="en-US"/>
        </w:rPr>
        <w:t>Latlng</w:t>
      </w:r>
      <w:proofErr w:type="spellEnd"/>
      <w:r w:rsidR="002B4A08">
        <w:rPr>
          <w:i/>
          <w:iCs/>
          <w:sz w:val="24"/>
          <w:szCs w:val="24"/>
          <w:lang w:val="en-US"/>
        </w:rPr>
        <w:t xml:space="preserve"> </w:t>
      </w:r>
      <w:r w:rsidR="002B4A08">
        <w:rPr>
          <w:sz w:val="24"/>
          <w:szCs w:val="24"/>
          <w:lang w:val="en-US"/>
        </w:rPr>
        <w:t>and move</w:t>
      </w:r>
      <w:r w:rsidR="00AF2D8B">
        <w:rPr>
          <w:sz w:val="24"/>
          <w:szCs w:val="24"/>
          <w:lang w:val="en-US"/>
        </w:rPr>
        <w:t>d</w:t>
      </w:r>
      <w:r w:rsidR="002B4A08">
        <w:rPr>
          <w:sz w:val="24"/>
          <w:szCs w:val="24"/>
          <w:lang w:val="en-US"/>
        </w:rPr>
        <w:t xml:space="preserve"> </w:t>
      </w:r>
      <w:r w:rsidR="00AF2D8B">
        <w:rPr>
          <w:sz w:val="24"/>
          <w:szCs w:val="24"/>
          <w:lang w:val="en-US"/>
        </w:rPr>
        <w:t>it</w:t>
      </w:r>
      <w:r w:rsidR="002B4A08">
        <w:rPr>
          <w:sz w:val="24"/>
          <w:szCs w:val="24"/>
          <w:lang w:val="en-US"/>
        </w:rPr>
        <w:t xml:space="preserve"> to each new location point, then zoom</w:t>
      </w:r>
      <w:r w:rsidR="00AF2D8B">
        <w:rPr>
          <w:sz w:val="24"/>
          <w:szCs w:val="24"/>
          <w:lang w:val="en-US"/>
        </w:rPr>
        <w:t>ed</w:t>
      </w:r>
      <w:r w:rsidR="002B4A08">
        <w:rPr>
          <w:sz w:val="24"/>
          <w:szCs w:val="24"/>
          <w:lang w:val="en-US"/>
        </w:rPr>
        <w:t xml:space="preserve"> the camera </w:t>
      </w:r>
      <w:r w:rsidR="00AF2D8B">
        <w:rPr>
          <w:sz w:val="24"/>
          <w:szCs w:val="24"/>
          <w:lang w:val="en-US"/>
        </w:rPr>
        <w:t xml:space="preserve">to that </w:t>
      </w:r>
      <w:r w:rsidR="002B4A08">
        <w:rPr>
          <w:sz w:val="24"/>
          <w:szCs w:val="24"/>
          <w:lang w:val="en-US"/>
        </w:rPr>
        <w:t>new point.</w:t>
      </w:r>
      <w:r w:rsidR="00AF2D8B">
        <w:rPr>
          <w:sz w:val="24"/>
          <w:szCs w:val="24"/>
          <w:lang w:val="en-US"/>
        </w:rPr>
        <w:t xml:space="preserve"> T</w:t>
      </w:r>
      <w:r w:rsidR="002B4A08">
        <w:rPr>
          <w:sz w:val="24"/>
          <w:szCs w:val="24"/>
          <w:lang w:val="en-US"/>
        </w:rPr>
        <w:t xml:space="preserve">hanks to this saved point I can </w:t>
      </w:r>
      <w:r w:rsidR="00AF2D8B">
        <w:rPr>
          <w:sz w:val="24"/>
          <w:szCs w:val="24"/>
          <w:lang w:val="en-US"/>
        </w:rPr>
        <w:t xml:space="preserve">then </w:t>
      </w:r>
      <w:r w:rsidR="002B4A08">
        <w:rPr>
          <w:sz w:val="24"/>
          <w:szCs w:val="24"/>
          <w:lang w:val="en-US"/>
        </w:rPr>
        <w:t xml:space="preserve">create a </w:t>
      </w:r>
      <w:r w:rsidR="002B4A08">
        <w:rPr>
          <w:i/>
          <w:iCs/>
          <w:sz w:val="24"/>
          <w:szCs w:val="24"/>
          <w:lang w:val="en-US"/>
        </w:rPr>
        <w:t xml:space="preserve">polyline </w:t>
      </w:r>
      <w:r w:rsidR="002B4A08">
        <w:rPr>
          <w:sz w:val="24"/>
          <w:szCs w:val="24"/>
          <w:lang w:val="en-US"/>
        </w:rPr>
        <w:t>(line made behind the user on the map</w:t>
      </w:r>
      <w:r w:rsidR="00AF2D8B">
        <w:rPr>
          <w:sz w:val="24"/>
          <w:szCs w:val="24"/>
          <w:lang w:val="en-US"/>
        </w:rPr>
        <w:t>,</w:t>
      </w:r>
      <w:r w:rsidR="002B4A08">
        <w:rPr>
          <w:sz w:val="24"/>
          <w:szCs w:val="24"/>
          <w:lang w:val="en-US"/>
        </w:rPr>
        <w:t xml:space="preserve"> </w:t>
      </w:r>
      <w:r w:rsidR="00AF2D8B">
        <w:rPr>
          <w:sz w:val="24"/>
          <w:szCs w:val="24"/>
          <w:lang w:val="en-US"/>
        </w:rPr>
        <w:t xml:space="preserve">as </w:t>
      </w:r>
      <w:r w:rsidR="002B4A08">
        <w:rPr>
          <w:sz w:val="24"/>
          <w:szCs w:val="24"/>
          <w:lang w:val="en-US"/>
        </w:rPr>
        <w:t>he walk</w:t>
      </w:r>
      <w:r w:rsidR="00AF2D8B">
        <w:rPr>
          <w:sz w:val="24"/>
          <w:szCs w:val="24"/>
          <w:lang w:val="en-US"/>
        </w:rPr>
        <w:t>s</w:t>
      </w:r>
      <w:r w:rsidR="002B4A08">
        <w:rPr>
          <w:sz w:val="24"/>
          <w:szCs w:val="24"/>
          <w:lang w:val="en-US"/>
        </w:rPr>
        <w:t>).</w:t>
      </w:r>
    </w:p>
    <w:p w14:paraId="180E4344" w14:textId="51DA2136" w:rsidR="002B4A08" w:rsidRDefault="002B4A08" w:rsidP="00A96DF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next thing that I </w:t>
      </w:r>
      <w:r w:rsidR="00AF2D8B">
        <w:rPr>
          <w:sz w:val="24"/>
          <w:szCs w:val="24"/>
          <w:lang w:val="en-US"/>
        </w:rPr>
        <w:t xml:space="preserve">had </w:t>
      </w:r>
      <w:r>
        <w:rPr>
          <w:sz w:val="24"/>
          <w:szCs w:val="24"/>
          <w:lang w:val="en-US"/>
        </w:rPr>
        <w:t xml:space="preserve">to implement was the </w:t>
      </w:r>
      <w:r w:rsidR="00AF2D8B">
        <w:rPr>
          <w:sz w:val="24"/>
          <w:szCs w:val="24"/>
          <w:lang w:val="en-US"/>
        </w:rPr>
        <w:t>timer</w:t>
      </w:r>
      <w:r>
        <w:rPr>
          <w:sz w:val="24"/>
          <w:szCs w:val="24"/>
          <w:lang w:val="en-US"/>
        </w:rPr>
        <w:t xml:space="preserve">. </w:t>
      </w:r>
      <w:r w:rsidR="00AF2D8B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he map is a </w:t>
      </w:r>
      <w:r w:rsidR="00AF2D8B">
        <w:rPr>
          <w:i/>
          <w:iCs/>
          <w:sz w:val="24"/>
          <w:szCs w:val="24"/>
          <w:lang w:val="en-US"/>
        </w:rPr>
        <w:t>fragment,</w:t>
      </w:r>
      <w:r>
        <w:rPr>
          <w:sz w:val="24"/>
          <w:szCs w:val="24"/>
          <w:lang w:val="en-US"/>
        </w:rPr>
        <w:t xml:space="preserve"> I had different problem</w:t>
      </w:r>
      <w:r w:rsidR="00AF2D8B">
        <w:rPr>
          <w:sz w:val="24"/>
          <w:szCs w:val="24"/>
          <w:lang w:val="en-US"/>
        </w:rPr>
        <w:t>s to solve. W</w:t>
      </w:r>
      <w:r>
        <w:rPr>
          <w:sz w:val="24"/>
          <w:szCs w:val="24"/>
          <w:lang w:val="en-US"/>
        </w:rPr>
        <w:t xml:space="preserve">hen I wanted to implement a Button start and Stop on the map </w:t>
      </w:r>
      <w:r>
        <w:rPr>
          <w:i/>
          <w:iCs/>
          <w:sz w:val="24"/>
          <w:szCs w:val="24"/>
          <w:lang w:val="en-US"/>
        </w:rPr>
        <w:t xml:space="preserve">a </w:t>
      </w:r>
      <w:proofErr w:type="spellStart"/>
      <w:r>
        <w:rPr>
          <w:i/>
          <w:iCs/>
          <w:sz w:val="24"/>
          <w:szCs w:val="24"/>
          <w:lang w:val="en-US"/>
        </w:rPr>
        <w:lastRenderedPageBreak/>
        <w:t>findViewbyId</w:t>
      </w:r>
      <w:proofErr w:type="spellEnd"/>
      <w:r>
        <w:rPr>
          <w:sz w:val="24"/>
          <w:szCs w:val="24"/>
          <w:lang w:val="en-US"/>
        </w:rPr>
        <w:t xml:space="preserve"> </w:t>
      </w:r>
      <w:r w:rsidR="00AF2D8B">
        <w:rPr>
          <w:sz w:val="24"/>
          <w:szCs w:val="24"/>
          <w:lang w:val="en-US"/>
        </w:rPr>
        <w:t xml:space="preserve">does not </w:t>
      </w:r>
      <w:r>
        <w:rPr>
          <w:sz w:val="24"/>
          <w:szCs w:val="24"/>
          <w:lang w:val="en-US"/>
        </w:rPr>
        <w:t xml:space="preserve">work. To </w:t>
      </w:r>
      <w:r w:rsidR="00AF2D8B">
        <w:rPr>
          <w:sz w:val="24"/>
          <w:szCs w:val="24"/>
          <w:lang w:val="en-US"/>
        </w:rPr>
        <w:t xml:space="preserve">prevent </w:t>
      </w:r>
      <w:r>
        <w:rPr>
          <w:sz w:val="24"/>
          <w:szCs w:val="24"/>
          <w:lang w:val="en-US"/>
        </w:rPr>
        <w:t xml:space="preserve">this </w:t>
      </w:r>
      <w:r w:rsidR="00AF2D8B">
        <w:rPr>
          <w:sz w:val="24"/>
          <w:szCs w:val="24"/>
          <w:lang w:val="en-US"/>
        </w:rPr>
        <w:t>trouble</w:t>
      </w:r>
      <w:r>
        <w:rPr>
          <w:sz w:val="24"/>
          <w:szCs w:val="24"/>
          <w:lang w:val="en-US"/>
        </w:rPr>
        <w:t xml:space="preserve">, I made an </w:t>
      </w:r>
      <w:proofErr w:type="spellStart"/>
      <w:r>
        <w:rPr>
          <w:i/>
          <w:iCs/>
          <w:sz w:val="24"/>
          <w:szCs w:val="24"/>
          <w:lang w:val="en-US"/>
        </w:rPr>
        <w:t>OnClick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method. </w:t>
      </w:r>
      <w:r w:rsidR="00C123D8">
        <w:rPr>
          <w:sz w:val="24"/>
          <w:szCs w:val="24"/>
          <w:lang w:val="en-US"/>
        </w:rPr>
        <w:t>With</w:t>
      </w:r>
      <w:r>
        <w:rPr>
          <w:sz w:val="24"/>
          <w:szCs w:val="24"/>
          <w:lang w:val="en-US"/>
        </w:rPr>
        <w:t xml:space="preserve"> the id of the button</w:t>
      </w:r>
      <w:r w:rsidR="00C123D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 can stop and start the </w:t>
      </w:r>
      <w:r w:rsidR="00C123D8">
        <w:rPr>
          <w:sz w:val="24"/>
          <w:szCs w:val="24"/>
          <w:lang w:val="en-US"/>
        </w:rPr>
        <w:t xml:space="preserve">tracking </w:t>
      </w:r>
      <w:r>
        <w:rPr>
          <w:sz w:val="24"/>
          <w:szCs w:val="24"/>
          <w:lang w:val="en-US"/>
        </w:rPr>
        <w:t xml:space="preserve">and the </w:t>
      </w:r>
      <w:r w:rsidR="00C123D8">
        <w:rPr>
          <w:sz w:val="24"/>
          <w:szCs w:val="24"/>
          <w:lang w:val="en-US"/>
        </w:rPr>
        <w:t>timer</w:t>
      </w:r>
      <w:r>
        <w:rPr>
          <w:sz w:val="24"/>
          <w:szCs w:val="24"/>
          <w:lang w:val="en-US"/>
        </w:rPr>
        <w:t>. When the user want</w:t>
      </w:r>
      <w:r w:rsidR="00C123D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to stop, he click</w:t>
      </w:r>
      <w:r w:rsidR="00C123D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on the </w:t>
      </w:r>
      <w:r w:rsidR="00C123D8">
        <w:rPr>
          <w:sz w:val="24"/>
          <w:szCs w:val="24"/>
          <w:lang w:val="en-US"/>
        </w:rPr>
        <w:t xml:space="preserve">“stop” </w:t>
      </w:r>
      <w:r>
        <w:rPr>
          <w:sz w:val="24"/>
          <w:szCs w:val="24"/>
          <w:lang w:val="en-US"/>
        </w:rPr>
        <w:t>button and his statistics will appear in a new activity</w:t>
      </w:r>
      <w:r w:rsidR="00C123D8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a graph</w:t>
      </w:r>
      <w:r w:rsidR="00C123D8">
        <w:rPr>
          <w:sz w:val="24"/>
          <w:szCs w:val="24"/>
          <w:lang w:val="en-US"/>
        </w:rPr>
        <w:t xml:space="preserve"> can be seen in the meantime</w:t>
      </w:r>
      <w:r>
        <w:rPr>
          <w:sz w:val="24"/>
          <w:szCs w:val="24"/>
          <w:lang w:val="en-US"/>
        </w:rPr>
        <w:t xml:space="preserve">. To </w:t>
      </w:r>
      <w:r w:rsidR="00C123D8">
        <w:rPr>
          <w:sz w:val="24"/>
          <w:szCs w:val="24"/>
          <w:lang w:val="en-US"/>
        </w:rPr>
        <w:t xml:space="preserve">generate </w:t>
      </w:r>
      <w:r>
        <w:rPr>
          <w:sz w:val="24"/>
          <w:szCs w:val="24"/>
          <w:lang w:val="en-US"/>
        </w:rPr>
        <w:t>this graph</w:t>
      </w:r>
      <w:r w:rsidR="00C123D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 have download</w:t>
      </w:r>
      <w:r w:rsidR="00C123D8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 xml:space="preserve"> a new </w:t>
      </w:r>
      <w:r w:rsidR="00C123D8">
        <w:rPr>
          <w:sz w:val="24"/>
          <w:szCs w:val="24"/>
          <w:lang w:val="en-US"/>
        </w:rPr>
        <w:t xml:space="preserve">dependency </w:t>
      </w:r>
      <w:r>
        <w:rPr>
          <w:sz w:val="24"/>
          <w:szCs w:val="24"/>
          <w:lang w:val="en-US"/>
        </w:rPr>
        <w:t xml:space="preserve">( </w:t>
      </w:r>
      <w:r w:rsidR="00C123D8">
        <w:rPr>
          <w:sz w:val="24"/>
          <w:szCs w:val="24"/>
          <w:lang w:val="en-US"/>
        </w:rPr>
        <w:t xml:space="preserve">that </w:t>
      </w:r>
      <w:r w:rsidR="009B41A1">
        <w:rPr>
          <w:sz w:val="24"/>
          <w:szCs w:val="24"/>
          <w:lang w:val="en-US"/>
        </w:rPr>
        <w:t xml:space="preserve">can </w:t>
      </w:r>
      <w:r w:rsidR="00C123D8">
        <w:rPr>
          <w:sz w:val="24"/>
          <w:szCs w:val="24"/>
          <w:lang w:val="en-US"/>
        </w:rPr>
        <w:t xml:space="preserve">make a </w:t>
      </w:r>
      <w:r w:rsidR="009B41A1">
        <w:rPr>
          <w:sz w:val="24"/>
          <w:szCs w:val="24"/>
          <w:lang w:val="en-US"/>
        </w:rPr>
        <w:t xml:space="preserve">draw thanks to an implementation that I find on </w:t>
      </w:r>
      <w:proofErr w:type="spellStart"/>
      <w:r w:rsidR="009B41A1" w:rsidRPr="009B41A1">
        <w:rPr>
          <w:i/>
          <w:iCs/>
          <w:sz w:val="24"/>
          <w:szCs w:val="24"/>
          <w:lang w:val="en-US"/>
        </w:rPr>
        <w:t>github</w:t>
      </w:r>
      <w:proofErr w:type="spellEnd"/>
      <w:r w:rsidR="009B41A1">
        <w:rPr>
          <w:sz w:val="24"/>
          <w:szCs w:val="24"/>
          <w:lang w:val="en-US"/>
        </w:rPr>
        <w:t xml:space="preserve">). </w:t>
      </w:r>
      <w:r w:rsidR="00C123D8" w:rsidRPr="00C123D8">
        <w:rPr>
          <w:sz w:val="24"/>
          <w:szCs w:val="24"/>
          <w:lang w:val="en-US"/>
        </w:rPr>
        <w:t xml:space="preserve">To plot the graph, each location point in the list is recorded. </w:t>
      </w:r>
      <w:r w:rsidR="00BD1FCB">
        <w:rPr>
          <w:sz w:val="24"/>
          <w:szCs w:val="24"/>
          <w:lang w:val="en-US"/>
        </w:rPr>
        <w:t>T</w:t>
      </w:r>
      <w:r w:rsidR="00C123D8" w:rsidRPr="00C123D8">
        <w:rPr>
          <w:sz w:val="24"/>
          <w:szCs w:val="24"/>
          <w:lang w:val="en-US"/>
        </w:rPr>
        <w:t>he distance</w:t>
      </w:r>
      <w:r w:rsidR="00BD1FCB">
        <w:rPr>
          <w:sz w:val="24"/>
          <w:szCs w:val="24"/>
          <w:lang w:val="en-US"/>
        </w:rPr>
        <w:t xml:space="preserve"> is </w:t>
      </w:r>
      <w:r w:rsidR="00BD1FCB" w:rsidRPr="00C123D8">
        <w:rPr>
          <w:sz w:val="24"/>
          <w:szCs w:val="24"/>
          <w:lang w:val="en-US"/>
        </w:rPr>
        <w:t>calculate</w:t>
      </w:r>
      <w:r w:rsidR="00BD1FCB">
        <w:rPr>
          <w:sz w:val="24"/>
          <w:szCs w:val="24"/>
          <w:lang w:val="en-US"/>
        </w:rPr>
        <w:t>d</w:t>
      </w:r>
      <w:r w:rsidR="00C123D8" w:rsidRPr="00C123D8">
        <w:rPr>
          <w:sz w:val="24"/>
          <w:szCs w:val="24"/>
          <w:lang w:val="en-US"/>
        </w:rPr>
        <w:t xml:space="preserve"> between each point </w:t>
      </w:r>
      <w:r w:rsidR="00BD1FCB">
        <w:rPr>
          <w:sz w:val="24"/>
          <w:szCs w:val="24"/>
          <w:lang w:val="en-US"/>
        </w:rPr>
        <w:t xml:space="preserve">as well as the user’s </w:t>
      </w:r>
      <w:r w:rsidR="00C123D8" w:rsidRPr="00C123D8">
        <w:rPr>
          <w:sz w:val="24"/>
          <w:szCs w:val="24"/>
          <w:lang w:val="en-US"/>
        </w:rPr>
        <w:t>speed</w:t>
      </w:r>
      <w:r w:rsidR="00BD1FCB">
        <w:rPr>
          <w:sz w:val="24"/>
          <w:szCs w:val="24"/>
          <w:lang w:val="en-US"/>
        </w:rPr>
        <w:t>,</w:t>
      </w:r>
      <w:r w:rsidR="00C123D8" w:rsidRPr="00C123D8">
        <w:rPr>
          <w:sz w:val="24"/>
          <w:szCs w:val="24"/>
          <w:lang w:val="en-US"/>
        </w:rPr>
        <w:t xml:space="preserve"> with the mathematical formula</w:t>
      </w:r>
      <w:r w:rsidR="00BD1FCB">
        <w:rPr>
          <w:sz w:val="24"/>
          <w:szCs w:val="24"/>
          <w:lang w:val="en-US"/>
        </w:rPr>
        <w:t xml:space="preserve"> : </w:t>
      </w:r>
      <w:r w:rsidR="00C123D8" w:rsidRPr="00C123D8">
        <w:rPr>
          <w:sz w:val="24"/>
          <w:szCs w:val="24"/>
          <w:lang w:val="en-US"/>
        </w:rPr>
        <w:t>speed = distance / time.</w:t>
      </w:r>
      <w:r w:rsidR="00BD1FCB">
        <w:rPr>
          <w:sz w:val="24"/>
          <w:szCs w:val="24"/>
          <w:lang w:val="en-US"/>
        </w:rPr>
        <w:t xml:space="preserve"> The calculated speed for each time-point allows then to generate the graph. In </w:t>
      </w:r>
      <w:r w:rsidR="005F5864">
        <w:rPr>
          <w:sz w:val="24"/>
          <w:szCs w:val="24"/>
          <w:lang w:val="en-US"/>
        </w:rPr>
        <w:t>parallel</w:t>
      </w:r>
      <w:r w:rsidR="00BD1FCB">
        <w:rPr>
          <w:sz w:val="24"/>
          <w:szCs w:val="24"/>
          <w:lang w:val="en-US"/>
        </w:rPr>
        <w:t xml:space="preserve">, </w:t>
      </w:r>
      <w:r w:rsidR="005F5864">
        <w:rPr>
          <w:sz w:val="24"/>
          <w:szCs w:val="24"/>
          <w:lang w:val="en-US"/>
        </w:rPr>
        <w:t xml:space="preserve">based on these different data, </w:t>
      </w:r>
      <w:r w:rsidR="009B41A1">
        <w:rPr>
          <w:sz w:val="24"/>
          <w:szCs w:val="24"/>
          <w:lang w:val="en-US"/>
        </w:rPr>
        <w:t xml:space="preserve">the average speed, the maximum </w:t>
      </w:r>
      <w:r w:rsidR="00BD1FCB">
        <w:rPr>
          <w:sz w:val="24"/>
          <w:szCs w:val="24"/>
          <w:lang w:val="en-US"/>
        </w:rPr>
        <w:t xml:space="preserve">altitude </w:t>
      </w:r>
      <w:r w:rsidR="009B41A1">
        <w:rPr>
          <w:sz w:val="24"/>
          <w:szCs w:val="24"/>
          <w:lang w:val="en-US"/>
        </w:rPr>
        <w:t>and the number of kilometer</w:t>
      </w:r>
      <w:r w:rsidR="00BD1FCB">
        <w:rPr>
          <w:sz w:val="24"/>
          <w:szCs w:val="24"/>
          <w:lang w:val="en-US"/>
        </w:rPr>
        <w:t>s</w:t>
      </w:r>
      <w:r w:rsidR="009B41A1">
        <w:rPr>
          <w:sz w:val="24"/>
          <w:szCs w:val="24"/>
          <w:lang w:val="en-US"/>
        </w:rPr>
        <w:t xml:space="preserve"> traveled</w:t>
      </w:r>
      <w:r w:rsidR="005F5864">
        <w:rPr>
          <w:sz w:val="24"/>
          <w:szCs w:val="24"/>
          <w:lang w:val="en-US"/>
        </w:rPr>
        <w:t>, are also indicated</w:t>
      </w:r>
      <w:r w:rsidR="009B41A1">
        <w:rPr>
          <w:sz w:val="24"/>
          <w:szCs w:val="24"/>
          <w:lang w:val="en-US"/>
        </w:rPr>
        <w:t>.</w:t>
      </w:r>
    </w:p>
    <w:p w14:paraId="29E514ED" w14:textId="7AEA32A1" w:rsidR="009B41A1" w:rsidRPr="002B4A08" w:rsidRDefault="009B41A1" w:rsidP="00A96DF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you want to return to </w:t>
      </w:r>
      <w:r w:rsidR="005F5864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new activity</w:t>
      </w:r>
      <w:r w:rsidR="005F586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click on the arrow.</w:t>
      </w:r>
    </w:p>
    <w:p w14:paraId="2368A590" w14:textId="2B4E78DD" w:rsidR="002E7536" w:rsidRDefault="002B4A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2E7536">
        <w:rPr>
          <w:sz w:val="24"/>
          <w:szCs w:val="24"/>
          <w:lang w:val="en-US"/>
        </w:rPr>
        <w:br/>
      </w:r>
    </w:p>
    <w:p w14:paraId="0CFB99F8" w14:textId="450B0A53" w:rsidR="005770EC" w:rsidRDefault="002E75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F93FA6B" w14:textId="759E7D09" w:rsidR="00BA613D" w:rsidRPr="00BA613D" w:rsidRDefault="00BA613D" w:rsidP="00BA613D">
      <w:pPr>
        <w:jc w:val="center"/>
        <w:rPr>
          <w:b/>
          <w:bCs/>
          <w:sz w:val="60"/>
          <w:szCs w:val="60"/>
          <w:u w:val="single"/>
          <w:lang w:val="en-US"/>
        </w:rPr>
      </w:pPr>
      <w:r w:rsidRPr="00BA613D">
        <w:rPr>
          <w:b/>
          <w:bCs/>
          <w:sz w:val="60"/>
          <w:szCs w:val="60"/>
          <w:u w:val="single"/>
          <w:lang w:val="en-US"/>
        </w:rPr>
        <w:lastRenderedPageBreak/>
        <w:t>References</w:t>
      </w:r>
    </w:p>
    <w:p w14:paraId="19E3B2DA" w14:textId="14D1474B" w:rsidR="00BA613D" w:rsidRPr="00BA613D" w:rsidRDefault="00BA613D" w:rsidP="00BA613D">
      <w:pPr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Tutorial Video:</w:t>
      </w:r>
    </w:p>
    <w:p w14:paraId="5A8CA83E" w14:textId="6D816BEF" w:rsidR="00113DEC" w:rsidRPr="00724F40" w:rsidDel="005F5864" w:rsidRDefault="00113DEC" w:rsidP="00113DEC">
      <w:pPr>
        <w:rPr>
          <w:del w:id="3" w:author="CJ" w:date="2021-06-11T00:01:00Z"/>
          <w:lang w:val="en-GB"/>
        </w:rPr>
      </w:pPr>
    </w:p>
    <w:p w14:paraId="230EF2DD" w14:textId="1916B1D4" w:rsidR="00113DEC" w:rsidRPr="00724F40" w:rsidDel="005F5864" w:rsidRDefault="00113DEC" w:rsidP="00113DEC">
      <w:pPr>
        <w:rPr>
          <w:del w:id="4" w:author="CJ" w:date="2021-06-11T00:01:00Z"/>
          <w:lang w:val="en-GB"/>
        </w:rPr>
      </w:pPr>
    </w:p>
    <w:p w14:paraId="4F511795" w14:textId="75399BBF" w:rsidR="00BA613D" w:rsidRDefault="00113DEC" w:rsidP="00BA613D">
      <w:pPr>
        <w:pStyle w:val="Titre1"/>
        <w:rPr>
          <w:lang w:val="en-US"/>
        </w:rPr>
      </w:pPr>
      <w:r w:rsidRPr="00113DEC">
        <w:rPr>
          <w:sz w:val="24"/>
          <w:szCs w:val="24"/>
          <w:lang w:val="en-US"/>
        </w:rPr>
        <w:t>Android Studio Tutorial - Build a GPS App</w:t>
      </w:r>
      <w:r w:rsidR="00BA613D">
        <w:rPr>
          <w:sz w:val="24"/>
          <w:szCs w:val="24"/>
          <w:lang w:val="en-US"/>
        </w:rPr>
        <w:t>:</w:t>
      </w:r>
      <w:r w:rsidR="00BA613D" w:rsidRPr="00BA613D">
        <w:rPr>
          <w:lang w:val="en-US"/>
        </w:rPr>
        <w:t xml:space="preserve"> </w:t>
      </w:r>
    </w:p>
    <w:p w14:paraId="7D37B24B" w14:textId="7971EA36" w:rsidR="00113DEC" w:rsidRPr="00113DEC" w:rsidRDefault="00A96DF7" w:rsidP="00113DEC">
      <w:pPr>
        <w:pStyle w:val="Titre1"/>
        <w:rPr>
          <w:lang w:val="en-US"/>
        </w:rPr>
      </w:pPr>
      <w:r>
        <w:fldChar w:fldCharType="begin"/>
      </w:r>
      <w:r w:rsidRPr="0099597D">
        <w:rPr>
          <w:lang w:val="en-US"/>
          <w:rPrChange w:id="5" w:author="Manon Jct" w:date="2021-06-11T12:02:00Z">
            <w:rPr/>
          </w:rPrChange>
        </w:rPr>
        <w:instrText xml:space="preserve"> HYPERLINK "https://www.youtube.com/watch?v=_xUcYfbtfsI" </w:instrText>
      </w:r>
      <w:r>
        <w:fldChar w:fldCharType="separate"/>
      </w:r>
      <w:r w:rsidR="00113DEC" w:rsidRPr="00B6161F">
        <w:rPr>
          <w:rStyle w:val="Lienhypertexte"/>
          <w:sz w:val="24"/>
          <w:szCs w:val="24"/>
          <w:lang w:val="en-US"/>
        </w:rPr>
        <w:t>https://www.youtube.com/watch?v=_xUcYfbtfsI</w:t>
      </w:r>
      <w:r>
        <w:rPr>
          <w:rStyle w:val="Lienhypertexte"/>
          <w:sz w:val="24"/>
          <w:szCs w:val="24"/>
          <w:lang w:val="en-US"/>
        </w:rPr>
        <w:fldChar w:fldCharType="end"/>
      </w:r>
    </w:p>
    <w:p w14:paraId="47D46752" w14:textId="223318EC" w:rsidR="00113DEC" w:rsidRDefault="00113DEC" w:rsidP="00113DEC">
      <w:pPr>
        <w:pStyle w:val="Titre1"/>
        <w:rPr>
          <w:sz w:val="24"/>
          <w:szCs w:val="24"/>
          <w:lang w:val="en-US"/>
        </w:rPr>
      </w:pPr>
      <w:r w:rsidRPr="00113DEC">
        <w:rPr>
          <w:sz w:val="24"/>
          <w:szCs w:val="24"/>
          <w:lang w:val="en-US"/>
        </w:rPr>
        <w:t>Develop simple Step Counter in Android Studio</w:t>
      </w:r>
    </w:p>
    <w:p w14:paraId="1D4FE097" w14:textId="38B68E1C" w:rsidR="00113DEC" w:rsidRDefault="00A96DF7" w:rsidP="00113DEC">
      <w:pPr>
        <w:pStyle w:val="Titre1"/>
        <w:rPr>
          <w:sz w:val="24"/>
          <w:szCs w:val="24"/>
          <w:lang w:val="en-US"/>
        </w:rPr>
      </w:pPr>
      <w:r>
        <w:fldChar w:fldCharType="begin"/>
      </w:r>
      <w:r w:rsidRPr="0099597D">
        <w:rPr>
          <w:lang w:val="en-US"/>
          <w:rPrChange w:id="6" w:author="Manon Jct" w:date="2021-06-11T12:02:00Z">
            <w:rPr/>
          </w:rPrChange>
        </w:rPr>
        <w:instrText xml:space="preserve"> HYPERLINK "https://www.youtube.com/watch?v=CNGMWnmldaU" </w:instrText>
      </w:r>
      <w:r>
        <w:fldChar w:fldCharType="separate"/>
      </w:r>
      <w:r w:rsidR="00113DEC" w:rsidRPr="00B6161F">
        <w:rPr>
          <w:rStyle w:val="Lienhypertexte"/>
          <w:sz w:val="24"/>
          <w:szCs w:val="24"/>
          <w:lang w:val="en-US"/>
        </w:rPr>
        <w:t>https://www.youtube.com/watch?v=CNGMWnmldaU</w:t>
      </w:r>
      <w:r>
        <w:rPr>
          <w:rStyle w:val="Lienhypertexte"/>
          <w:sz w:val="24"/>
          <w:szCs w:val="24"/>
          <w:lang w:val="en-US"/>
        </w:rPr>
        <w:fldChar w:fldCharType="end"/>
      </w:r>
    </w:p>
    <w:p w14:paraId="7979DE7B" w14:textId="38A24794" w:rsidR="00113DEC" w:rsidRDefault="00113DEC" w:rsidP="00113DEC">
      <w:pPr>
        <w:pStyle w:val="Titre1"/>
        <w:rPr>
          <w:sz w:val="24"/>
          <w:szCs w:val="24"/>
          <w:lang w:val="en-US"/>
        </w:rPr>
      </w:pPr>
      <w:r w:rsidRPr="00113DEC">
        <w:rPr>
          <w:sz w:val="24"/>
          <w:szCs w:val="24"/>
          <w:lang w:val="en-US"/>
        </w:rPr>
        <w:t>How to implement Google Maps in your Android App.</w:t>
      </w:r>
    </w:p>
    <w:p w14:paraId="44A0D933" w14:textId="0630A7B5" w:rsidR="00113DEC" w:rsidRDefault="00A96DF7" w:rsidP="00113DEC">
      <w:pPr>
        <w:pStyle w:val="Titre1"/>
        <w:rPr>
          <w:sz w:val="24"/>
          <w:szCs w:val="24"/>
          <w:lang w:val="en-US"/>
        </w:rPr>
      </w:pPr>
      <w:r>
        <w:fldChar w:fldCharType="begin"/>
      </w:r>
      <w:r w:rsidRPr="0099597D">
        <w:rPr>
          <w:lang w:val="en-US"/>
          <w:rPrChange w:id="7" w:author="Manon Jct" w:date="2021-06-11T12:02:00Z">
            <w:rPr/>
          </w:rPrChange>
        </w:rPr>
        <w:instrText xml:space="preserve"> HYPERLINK "https://www.youtube.com/watch?v=7TIAT5zlrmc&amp;t=214s" </w:instrText>
      </w:r>
      <w:r>
        <w:fldChar w:fldCharType="separate"/>
      </w:r>
      <w:r w:rsidR="00113DEC" w:rsidRPr="00B6161F">
        <w:rPr>
          <w:rStyle w:val="Lienhypertexte"/>
          <w:sz w:val="24"/>
          <w:szCs w:val="24"/>
          <w:lang w:val="en-US"/>
        </w:rPr>
        <w:t>https://www.youtube.com/watch?v=7TIAT5zlrmc&amp;t=214s</w:t>
      </w:r>
      <w:r>
        <w:rPr>
          <w:rStyle w:val="Lienhypertexte"/>
          <w:sz w:val="24"/>
          <w:szCs w:val="24"/>
          <w:lang w:val="en-US"/>
        </w:rPr>
        <w:fldChar w:fldCharType="end"/>
      </w:r>
    </w:p>
    <w:p w14:paraId="48432581" w14:textId="77777777" w:rsidR="00113DEC" w:rsidRPr="00724F40" w:rsidRDefault="00113DEC" w:rsidP="00113DEC">
      <w:pPr>
        <w:pStyle w:val="Titre1"/>
        <w:rPr>
          <w:sz w:val="24"/>
          <w:szCs w:val="24"/>
        </w:rPr>
      </w:pPr>
      <w:r w:rsidRPr="00724F40">
        <w:rPr>
          <w:sz w:val="24"/>
          <w:szCs w:val="24"/>
        </w:rPr>
        <w:t>Android Simple GPS tutorial</w:t>
      </w:r>
    </w:p>
    <w:p w14:paraId="139E8FFE" w14:textId="0D56A49A" w:rsidR="00113DEC" w:rsidRDefault="00A96DF7" w:rsidP="00113DEC">
      <w:pPr>
        <w:pStyle w:val="Titre1"/>
        <w:rPr>
          <w:sz w:val="24"/>
          <w:szCs w:val="24"/>
        </w:rPr>
      </w:pPr>
      <w:hyperlink r:id="rId11" w:history="1">
        <w:r w:rsidR="00113DEC" w:rsidRPr="00B6161F">
          <w:rPr>
            <w:rStyle w:val="Lienhypertexte"/>
            <w:sz w:val="24"/>
            <w:szCs w:val="24"/>
          </w:rPr>
          <w:t>https://www.youtube.com/watch?v=Xb0DTCR1H0s</w:t>
        </w:r>
      </w:hyperlink>
    </w:p>
    <w:p w14:paraId="341FE5E8" w14:textId="0A32B678" w:rsidR="00113DEC" w:rsidRDefault="00113DEC" w:rsidP="00113DEC">
      <w:pPr>
        <w:pStyle w:val="Titre1"/>
        <w:rPr>
          <w:sz w:val="24"/>
          <w:szCs w:val="24"/>
          <w:lang w:val="en-US"/>
        </w:rPr>
      </w:pPr>
      <w:r w:rsidRPr="00113DEC">
        <w:rPr>
          <w:sz w:val="24"/>
          <w:szCs w:val="24"/>
          <w:lang w:val="en-US"/>
        </w:rPr>
        <w:t>How to add Custom Marker in Google maps in Android</w:t>
      </w:r>
    </w:p>
    <w:p w14:paraId="568EBF0F" w14:textId="5383B393" w:rsidR="00113DEC" w:rsidRDefault="00A96DF7" w:rsidP="00113DEC">
      <w:pPr>
        <w:pStyle w:val="Titre1"/>
        <w:rPr>
          <w:sz w:val="24"/>
          <w:szCs w:val="24"/>
          <w:lang w:val="en-US"/>
        </w:rPr>
      </w:pPr>
      <w:r>
        <w:fldChar w:fldCharType="begin"/>
      </w:r>
      <w:r w:rsidRPr="0099597D">
        <w:rPr>
          <w:lang w:val="en-US"/>
          <w:rPrChange w:id="8" w:author="Manon Jct" w:date="2021-06-11T12:02:00Z">
            <w:rPr/>
          </w:rPrChange>
        </w:rPr>
        <w:instrText xml:space="preserve"> HYPERLINK "https://www.youtube.com/watch?v=26bl4r3VtGQ" </w:instrText>
      </w:r>
      <w:r>
        <w:fldChar w:fldCharType="separate"/>
      </w:r>
      <w:r w:rsidR="00113DEC" w:rsidRPr="00B6161F">
        <w:rPr>
          <w:rStyle w:val="Lienhypertexte"/>
          <w:sz w:val="24"/>
          <w:szCs w:val="24"/>
          <w:lang w:val="en-US"/>
        </w:rPr>
        <w:t>https://www.youtube.com/watch?v=26bl4r3VtGQ</w:t>
      </w:r>
      <w:r>
        <w:rPr>
          <w:rStyle w:val="Lienhypertexte"/>
          <w:sz w:val="24"/>
          <w:szCs w:val="24"/>
          <w:lang w:val="en-US"/>
        </w:rPr>
        <w:fldChar w:fldCharType="end"/>
      </w:r>
    </w:p>
    <w:p w14:paraId="432EA664" w14:textId="610677C5" w:rsidR="00113DEC" w:rsidRDefault="00113DEC" w:rsidP="00113DEC">
      <w:pPr>
        <w:pStyle w:val="Titre1"/>
        <w:rPr>
          <w:sz w:val="24"/>
          <w:szCs w:val="24"/>
          <w:lang w:val="en-US"/>
        </w:rPr>
      </w:pPr>
      <w:r w:rsidRPr="00113DEC">
        <w:rPr>
          <w:sz w:val="24"/>
          <w:szCs w:val="24"/>
          <w:lang w:val="en-US"/>
        </w:rPr>
        <w:t xml:space="preserve">Introduction, download </w:t>
      </w:r>
      <w:proofErr w:type="spellStart"/>
      <w:r w:rsidRPr="00113DEC">
        <w:rPr>
          <w:sz w:val="24"/>
          <w:szCs w:val="24"/>
          <w:lang w:val="en-US"/>
        </w:rPr>
        <w:t>Graphview</w:t>
      </w:r>
      <w:proofErr w:type="spellEnd"/>
      <w:r w:rsidRPr="00113DEC">
        <w:rPr>
          <w:sz w:val="24"/>
          <w:szCs w:val="24"/>
          <w:lang w:val="en-US"/>
        </w:rPr>
        <w:t xml:space="preserve"> library, create empty graph : Android Graph View Tutorial</w:t>
      </w:r>
    </w:p>
    <w:p w14:paraId="502DA8CA" w14:textId="762D2DAD" w:rsidR="00113DEC" w:rsidRDefault="00A96DF7" w:rsidP="00113DEC">
      <w:pPr>
        <w:pStyle w:val="Titre1"/>
        <w:rPr>
          <w:sz w:val="24"/>
          <w:szCs w:val="24"/>
          <w:lang w:val="en-US"/>
        </w:rPr>
      </w:pPr>
      <w:r>
        <w:fldChar w:fldCharType="begin"/>
      </w:r>
      <w:r w:rsidRPr="0099597D">
        <w:rPr>
          <w:lang w:val="en-US"/>
          <w:rPrChange w:id="9" w:author="Manon Jct" w:date="2021-06-11T12:02:00Z">
            <w:rPr/>
          </w:rPrChange>
        </w:rPr>
        <w:instrText xml:space="preserve"> HYPERLINK "https://www.youtube.com/watch?v=KRUSdhfWLPI&amp;list=PLFh8wpMiEi88ojfNpavGpMB0dtP4mvEqa" </w:instrText>
      </w:r>
      <w:r>
        <w:fldChar w:fldCharType="separate"/>
      </w:r>
      <w:r w:rsidR="00113DEC" w:rsidRPr="00B6161F">
        <w:rPr>
          <w:rStyle w:val="Lienhypertexte"/>
          <w:sz w:val="24"/>
          <w:szCs w:val="24"/>
          <w:lang w:val="en-US"/>
        </w:rPr>
        <w:t>https://www.youtube.com/watch?v=KRUSdhfWLPI&amp;list=PLFh8wpMiEi88ojfNpavGpMB0dtP4mvEqa</w:t>
      </w:r>
      <w:r>
        <w:rPr>
          <w:rStyle w:val="Lienhypertexte"/>
          <w:sz w:val="24"/>
          <w:szCs w:val="24"/>
          <w:lang w:val="en-US"/>
        </w:rPr>
        <w:fldChar w:fldCharType="end"/>
      </w:r>
    </w:p>
    <w:p w14:paraId="737793A7" w14:textId="77777777" w:rsidR="00113DEC" w:rsidRPr="00113DEC" w:rsidRDefault="00113DEC" w:rsidP="00113DEC">
      <w:pPr>
        <w:pStyle w:val="Titre1"/>
        <w:rPr>
          <w:sz w:val="24"/>
          <w:szCs w:val="24"/>
          <w:lang w:val="en-US"/>
        </w:rPr>
      </w:pPr>
      <w:r w:rsidRPr="00113DEC">
        <w:rPr>
          <w:sz w:val="24"/>
          <w:szCs w:val="24"/>
          <w:lang w:val="en-US"/>
        </w:rPr>
        <w:t xml:space="preserve">Circular Determinate </w:t>
      </w:r>
      <w:proofErr w:type="spellStart"/>
      <w:r w:rsidRPr="00113DEC">
        <w:rPr>
          <w:sz w:val="24"/>
          <w:szCs w:val="24"/>
          <w:lang w:val="en-US"/>
        </w:rPr>
        <w:t>ProgressBar</w:t>
      </w:r>
      <w:proofErr w:type="spellEnd"/>
      <w:r w:rsidRPr="00113DEC">
        <w:rPr>
          <w:sz w:val="24"/>
          <w:szCs w:val="24"/>
          <w:lang w:val="en-US"/>
        </w:rPr>
        <w:t xml:space="preserve"> with Background and Text - Android Studio Tutorial</w:t>
      </w:r>
    </w:p>
    <w:p w14:paraId="2850D375" w14:textId="76A8D292" w:rsidR="00113DEC" w:rsidRDefault="00A96DF7" w:rsidP="00113DEC">
      <w:pPr>
        <w:pStyle w:val="Titre1"/>
        <w:rPr>
          <w:sz w:val="24"/>
          <w:szCs w:val="24"/>
          <w:lang w:val="en-US"/>
        </w:rPr>
      </w:pPr>
      <w:r>
        <w:fldChar w:fldCharType="begin"/>
      </w:r>
      <w:r w:rsidRPr="0099597D">
        <w:rPr>
          <w:lang w:val="en-US"/>
          <w:rPrChange w:id="10" w:author="Manon Jct" w:date="2021-06-11T12:02:00Z">
            <w:rPr/>
          </w:rPrChange>
        </w:rPr>
        <w:instrText xml:space="preserve"> HYPERLINK "https://www.youtube.com/watch?v=YsHHXg1vbcc&amp;t=772s" </w:instrText>
      </w:r>
      <w:r>
        <w:fldChar w:fldCharType="separate"/>
      </w:r>
      <w:r w:rsidR="00113DEC" w:rsidRPr="00B6161F">
        <w:rPr>
          <w:rStyle w:val="Lienhypertexte"/>
          <w:sz w:val="24"/>
          <w:szCs w:val="24"/>
          <w:lang w:val="en-US"/>
        </w:rPr>
        <w:t>https://www.youtube.com/watch?v=YsHHXg1vbcc&amp;t=772s</w:t>
      </w:r>
      <w:r>
        <w:rPr>
          <w:rStyle w:val="Lienhypertexte"/>
          <w:sz w:val="24"/>
          <w:szCs w:val="24"/>
          <w:lang w:val="en-US"/>
        </w:rPr>
        <w:fldChar w:fldCharType="end"/>
      </w:r>
    </w:p>
    <w:p w14:paraId="42C20148" w14:textId="16B0CB30" w:rsidR="00113DEC" w:rsidRPr="00113DEC" w:rsidDel="005F5864" w:rsidRDefault="00113DEC" w:rsidP="00113DEC">
      <w:pPr>
        <w:pStyle w:val="Titre1"/>
        <w:rPr>
          <w:del w:id="11" w:author="CJ" w:date="2021-06-11T00:01:00Z"/>
          <w:sz w:val="24"/>
          <w:szCs w:val="24"/>
          <w:lang w:val="en-US"/>
        </w:rPr>
      </w:pPr>
    </w:p>
    <w:p w14:paraId="4FF57220" w14:textId="176FBA9F" w:rsidR="00113DEC" w:rsidRPr="00113DEC" w:rsidDel="005F5864" w:rsidRDefault="00113DEC" w:rsidP="00113DEC">
      <w:pPr>
        <w:pStyle w:val="Titre1"/>
        <w:rPr>
          <w:del w:id="12" w:author="CJ" w:date="2021-06-11T00:01:00Z"/>
          <w:sz w:val="24"/>
          <w:szCs w:val="24"/>
          <w:lang w:val="en-US"/>
        </w:rPr>
      </w:pPr>
    </w:p>
    <w:p w14:paraId="6F8E389D" w14:textId="3457127F" w:rsidR="00113DEC" w:rsidRPr="00113DEC" w:rsidDel="005F5864" w:rsidRDefault="00113DEC" w:rsidP="00113DEC">
      <w:pPr>
        <w:pStyle w:val="Titre1"/>
        <w:rPr>
          <w:del w:id="13" w:author="CJ" w:date="2021-06-11T00:01:00Z"/>
          <w:sz w:val="24"/>
          <w:szCs w:val="24"/>
          <w:lang w:val="en-US"/>
        </w:rPr>
      </w:pPr>
    </w:p>
    <w:p w14:paraId="4C86A4B6" w14:textId="0B6D567A" w:rsidR="00113DEC" w:rsidRPr="00113DEC" w:rsidDel="005F5864" w:rsidRDefault="00113DEC" w:rsidP="00113DEC">
      <w:pPr>
        <w:pStyle w:val="Titre1"/>
        <w:rPr>
          <w:del w:id="14" w:author="CJ" w:date="2021-06-11T00:01:00Z"/>
          <w:sz w:val="24"/>
          <w:szCs w:val="24"/>
          <w:lang w:val="en-US"/>
        </w:rPr>
      </w:pPr>
    </w:p>
    <w:p w14:paraId="0E32C8EA" w14:textId="7C9B2C9B" w:rsidR="00113DEC" w:rsidRPr="00113DEC" w:rsidDel="005F5864" w:rsidRDefault="00113DEC" w:rsidP="00113DEC">
      <w:pPr>
        <w:pStyle w:val="Titre1"/>
        <w:rPr>
          <w:del w:id="15" w:author="CJ" w:date="2021-06-11T00:01:00Z"/>
          <w:sz w:val="24"/>
          <w:szCs w:val="24"/>
          <w:lang w:val="en-US"/>
        </w:rPr>
      </w:pPr>
    </w:p>
    <w:p w14:paraId="6223CB9C" w14:textId="680B2F8A" w:rsidR="00113DEC" w:rsidRPr="00113DEC" w:rsidDel="005F5864" w:rsidRDefault="00113DEC" w:rsidP="00BA613D">
      <w:pPr>
        <w:pStyle w:val="Titre1"/>
        <w:rPr>
          <w:del w:id="16" w:author="CJ" w:date="2021-06-11T00:01:00Z"/>
          <w:sz w:val="24"/>
          <w:szCs w:val="24"/>
          <w:lang w:val="en-US"/>
        </w:rPr>
      </w:pPr>
    </w:p>
    <w:p w14:paraId="732825AB" w14:textId="663A07F5" w:rsidR="000B56FF" w:rsidRPr="00113DEC" w:rsidRDefault="000B56FF" w:rsidP="000B56FF">
      <w:pPr>
        <w:pStyle w:val="Titre1"/>
        <w:rPr>
          <w:sz w:val="24"/>
          <w:szCs w:val="24"/>
          <w:lang w:val="en-US"/>
        </w:rPr>
      </w:pPr>
    </w:p>
    <w:p w14:paraId="5B501F23" w14:textId="102BBD71" w:rsidR="000B56FF" w:rsidRPr="00724F40" w:rsidRDefault="000B56FF" w:rsidP="000B56FF">
      <w:pPr>
        <w:pStyle w:val="Titre1"/>
        <w:rPr>
          <w:sz w:val="24"/>
          <w:szCs w:val="24"/>
          <w:u w:val="single"/>
          <w:lang w:val="en-GB"/>
        </w:rPr>
      </w:pPr>
      <w:r w:rsidRPr="00724F40">
        <w:rPr>
          <w:sz w:val="24"/>
          <w:szCs w:val="24"/>
          <w:u w:val="single"/>
          <w:lang w:val="en-GB"/>
        </w:rPr>
        <w:t>Other</w:t>
      </w:r>
      <w:ins w:id="17" w:author="CJ" w:date="2021-06-11T00:01:00Z">
        <w:r w:rsidR="005F5864">
          <w:rPr>
            <w:sz w:val="24"/>
            <w:szCs w:val="24"/>
            <w:u w:val="single"/>
            <w:lang w:val="en-GB"/>
          </w:rPr>
          <w:t>s</w:t>
        </w:r>
      </w:ins>
      <w:r w:rsidRPr="00724F40">
        <w:rPr>
          <w:sz w:val="24"/>
          <w:szCs w:val="24"/>
          <w:u w:val="single"/>
          <w:lang w:val="en-GB"/>
        </w:rPr>
        <w:t xml:space="preserve"> :</w:t>
      </w:r>
    </w:p>
    <w:p w14:paraId="51D3915B" w14:textId="5BFA23C1" w:rsidR="00113DEC" w:rsidRPr="00724F40" w:rsidRDefault="00113DEC" w:rsidP="000B56FF">
      <w:pPr>
        <w:pStyle w:val="Titre1"/>
        <w:rPr>
          <w:sz w:val="24"/>
          <w:szCs w:val="24"/>
          <w:u w:val="single"/>
          <w:lang w:val="en-GB"/>
        </w:rPr>
      </w:pPr>
      <w:r w:rsidRPr="00724F40">
        <w:rPr>
          <w:sz w:val="24"/>
          <w:szCs w:val="24"/>
          <w:u w:val="single"/>
          <w:lang w:val="en-GB"/>
        </w:rPr>
        <w:t>API Google Cloud Project</w:t>
      </w:r>
    </w:p>
    <w:p w14:paraId="7F2F6E99" w14:textId="66D0CB4D" w:rsidR="00113DEC" w:rsidRDefault="00113DEC" w:rsidP="000B56FF">
      <w:pPr>
        <w:pStyle w:val="Titre1"/>
        <w:rPr>
          <w:sz w:val="24"/>
          <w:szCs w:val="24"/>
          <w:u w:val="single"/>
          <w:lang w:val="en-US"/>
        </w:rPr>
      </w:pPr>
      <w:r w:rsidRPr="00113DEC">
        <w:rPr>
          <w:sz w:val="24"/>
          <w:szCs w:val="24"/>
          <w:lang w:val="en-US"/>
        </w:rPr>
        <w:t>HTML Color :</w:t>
      </w:r>
      <w:r>
        <w:rPr>
          <w:sz w:val="24"/>
          <w:szCs w:val="24"/>
          <w:lang w:val="en-US"/>
        </w:rPr>
        <w:t xml:space="preserve"> </w:t>
      </w:r>
      <w:r w:rsidR="00A96DF7">
        <w:fldChar w:fldCharType="begin"/>
      </w:r>
      <w:r w:rsidR="00A96DF7" w:rsidRPr="0099597D">
        <w:rPr>
          <w:lang w:val="en-US"/>
          <w:rPrChange w:id="18" w:author="Manon Jct" w:date="2021-06-11T12:02:00Z">
            <w:rPr/>
          </w:rPrChange>
        </w:rPr>
        <w:instrText xml:space="preserve"> HYPERLINK "https://htmlcolorcodes.com/" </w:instrText>
      </w:r>
      <w:r w:rsidR="00A96DF7">
        <w:fldChar w:fldCharType="separate"/>
      </w:r>
      <w:r w:rsidRPr="00B6161F">
        <w:rPr>
          <w:rStyle w:val="Lienhypertexte"/>
          <w:sz w:val="24"/>
          <w:szCs w:val="24"/>
          <w:lang w:val="en-US"/>
        </w:rPr>
        <w:t>https://htmlcolorcodes.com/</w:t>
      </w:r>
      <w:r w:rsidR="00A96DF7">
        <w:rPr>
          <w:rStyle w:val="Lienhypertexte"/>
          <w:sz w:val="24"/>
          <w:szCs w:val="24"/>
          <w:lang w:val="en-US"/>
        </w:rPr>
        <w:fldChar w:fldCharType="end"/>
      </w:r>
      <w:r>
        <w:rPr>
          <w:sz w:val="24"/>
          <w:szCs w:val="24"/>
          <w:u w:val="single"/>
          <w:lang w:val="en-US"/>
        </w:rPr>
        <w:t xml:space="preserve"> </w:t>
      </w:r>
    </w:p>
    <w:p w14:paraId="233F2E3F" w14:textId="77777777" w:rsidR="00113DEC" w:rsidRPr="00113DEC" w:rsidRDefault="00113DEC" w:rsidP="000B56FF">
      <w:pPr>
        <w:pStyle w:val="Titre1"/>
        <w:rPr>
          <w:sz w:val="24"/>
          <w:szCs w:val="24"/>
          <w:u w:val="single"/>
          <w:lang w:val="en-US"/>
        </w:rPr>
      </w:pPr>
    </w:p>
    <w:p w14:paraId="37171D8A" w14:textId="38B67CCA" w:rsidR="00113DEC" w:rsidRDefault="000B56FF" w:rsidP="000B56FF">
      <w:pPr>
        <w:pStyle w:val="Titre1"/>
        <w:rPr>
          <w:rStyle w:val="Lienhypertexte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: </w:t>
      </w:r>
      <w:r w:rsidR="00A96DF7">
        <w:fldChar w:fldCharType="begin"/>
      </w:r>
      <w:r w:rsidR="00A96DF7" w:rsidRPr="0099597D">
        <w:rPr>
          <w:lang w:val="en-US"/>
          <w:rPrChange w:id="19" w:author="Manon Jct" w:date="2021-06-11T12:02:00Z">
            <w:rPr/>
          </w:rPrChange>
        </w:rPr>
        <w:instrText xml:space="preserve"> HYPERLINK "https://www.journaldev.com/31869/java-list-remove-methods-arraylist-remove" </w:instrText>
      </w:r>
      <w:r w:rsidR="00A96DF7">
        <w:fldChar w:fldCharType="separate"/>
      </w:r>
      <w:r w:rsidRPr="00222EE7">
        <w:rPr>
          <w:rStyle w:val="Lienhypertexte"/>
          <w:sz w:val="24"/>
          <w:szCs w:val="24"/>
          <w:lang w:val="en-US"/>
        </w:rPr>
        <w:t>https://www.journaldev.com/31869/java-list-remove-methods-arraylist-remove</w:t>
      </w:r>
      <w:r w:rsidR="00A96DF7">
        <w:rPr>
          <w:rStyle w:val="Lienhypertexte"/>
          <w:sz w:val="24"/>
          <w:szCs w:val="24"/>
          <w:lang w:val="en-US"/>
        </w:rPr>
        <w:fldChar w:fldCharType="end"/>
      </w:r>
    </w:p>
    <w:p w14:paraId="201D2653" w14:textId="790F58A3" w:rsidR="00113DEC" w:rsidDel="005F5864" w:rsidRDefault="00113DEC" w:rsidP="000B56FF">
      <w:pPr>
        <w:pStyle w:val="Titre1"/>
        <w:rPr>
          <w:del w:id="20" w:author="CJ" w:date="2021-06-11T00:01:00Z"/>
          <w:sz w:val="24"/>
          <w:szCs w:val="24"/>
          <w:lang w:val="en-US"/>
        </w:rPr>
      </w:pPr>
    </w:p>
    <w:p w14:paraId="45DB3539" w14:textId="5CC85515" w:rsidR="000B56FF" w:rsidDel="005F5864" w:rsidRDefault="000B56FF" w:rsidP="000B56FF">
      <w:pPr>
        <w:pStyle w:val="Titre1"/>
        <w:rPr>
          <w:del w:id="21" w:author="CJ" w:date="2021-06-11T00:01:00Z"/>
          <w:sz w:val="24"/>
          <w:szCs w:val="24"/>
          <w:lang w:val="en-US"/>
        </w:rPr>
      </w:pPr>
    </w:p>
    <w:p w14:paraId="2B61B1B9" w14:textId="0C74E7D0" w:rsidR="000B56FF" w:rsidRPr="000B56FF" w:rsidDel="005F5864" w:rsidRDefault="000B56FF" w:rsidP="000B56FF">
      <w:pPr>
        <w:pStyle w:val="Titre1"/>
        <w:rPr>
          <w:del w:id="22" w:author="CJ" w:date="2021-06-11T00:01:00Z"/>
          <w:sz w:val="24"/>
          <w:szCs w:val="24"/>
          <w:lang w:val="en-US"/>
        </w:rPr>
      </w:pPr>
    </w:p>
    <w:p w14:paraId="40612CF6" w14:textId="7BEDE097" w:rsidR="000B56FF" w:rsidDel="005F5864" w:rsidRDefault="000B56FF" w:rsidP="000B56FF">
      <w:pPr>
        <w:pStyle w:val="Titre1"/>
        <w:rPr>
          <w:del w:id="23" w:author="CJ" w:date="2021-06-11T00:01:00Z"/>
          <w:sz w:val="24"/>
          <w:szCs w:val="24"/>
          <w:lang w:val="en-US"/>
        </w:rPr>
      </w:pPr>
    </w:p>
    <w:p w14:paraId="50AD967B" w14:textId="6FCDEC60" w:rsidR="000B56FF" w:rsidRPr="000B56FF" w:rsidDel="005F5864" w:rsidRDefault="000B56FF" w:rsidP="000B56FF">
      <w:pPr>
        <w:pStyle w:val="Titre1"/>
        <w:rPr>
          <w:del w:id="24" w:author="CJ" w:date="2021-06-11T00:01:00Z"/>
          <w:sz w:val="24"/>
          <w:szCs w:val="24"/>
          <w:lang w:val="en-US"/>
        </w:rPr>
      </w:pPr>
    </w:p>
    <w:p w14:paraId="148FE81D" w14:textId="49F211E4" w:rsidR="000B56FF" w:rsidRPr="000B56FF" w:rsidDel="005F5864" w:rsidRDefault="000B56FF" w:rsidP="000B56FF">
      <w:pPr>
        <w:pStyle w:val="Titre1"/>
        <w:rPr>
          <w:del w:id="25" w:author="CJ" w:date="2021-06-11T00:01:00Z"/>
          <w:sz w:val="24"/>
          <w:szCs w:val="24"/>
          <w:lang w:val="en-US"/>
        </w:rPr>
      </w:pPr>
    </w:p>
    <w:p w14:paraId="3069FEB4" w14:textId="77777777" w:rsidR="00696467" w:rsidRPr="00B70363" w:rsidRDefault="00696467">
      <w:pPr>
        <w:rPr>
          <w:sz w:val="24"/>
          <w:szCs w:val="24"/>
          <w:lang w:val="en-US"/>
        </w:rPr>
      </w:pPr>
    </w:p>
    <w:sectPr w:rsidR="00696467" w:rsidRPr="00B70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FDB"/>
    <w:multiLevelType w:val="hybridMultilevel"/>
    <w:tmpl w:val="8DB6E756"/>
    <w:lvl w:ilvl="0" w:tplc="6A802A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695B"/>
    <w:multiLevelType w:val="hybridMultilevel"/>
    <w:tmpl w:val="4A260E5C"/>
    <w:lvl w:ilvl="0" w:tplc="9E800A9C">
      <w:numFmt w:val="bullet"/>
      <w:lvlText w:val=""/>
      <w:lvlJc w:val="left"/>
      <w:pPr>
        <w:ind w:left="531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2" w15:restartNumberingAfterBreak="0">
    <w:nsid w:val="19033B52"/>
    <w:multiLevelType w:val="hybridMultilevel"/>
    <w:tmpl w:val="0A5E3A5A"/>
    <w:lvl w:ilvl="0" w:tplc="02D4FB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93135"/>
    <w:multiLevelType w:val="hybridMultilevel"/>
    <w:tmpl w:val="10A842A4"/>
    <w:lvl w:ilvl="0" w:tplc="61FEBDAC">
      <w:numFmt w:val="bullet"/>
      <w:lvlText w:val=""/>
      <w:lvlJc w:val="left"/>
      <w:pPr>
        <w:ind w:left="602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4" w15:restartNumberingAfterBreak="0">
    <w:nsid w:val="30590F49"/>
    <w:multiLevelType w:val="hybridMultilevel"/>
    <w:tmpl w:val="C554A8BE"/>
    <w:lvl w:ilvl="0" w:tplc="0E2612C0">
      <w:numFmt w:val="bullet"/>
      <w:lvlText w:val=""/>
      <w:lvlJc w:val="left"/>
      <w:pPr>
        <w:ind w:left="602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5" w15:restartNumberingAfterBreak="0">
    <w:nsid w:val="562F1C85"/>
    <w:multiLevelType w:val="hybridMultilevel"/>
    <w:tmpl w:val="62A2416C"/>
    <w:lvl w:ilvl="0" w:tplc="F7ECAF3E">
      <w:numFmt w:val="bullet"/>
      <w:lvlText w:val=""/>
      <w:lvlJc w:val="left"/>
      <w:pPr>
        <w:ind w:left="6732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6" w15:restartNumberingAfterBreak="0">
    <w:nsid w:val="5FFC7E6E"/>
    <w:multiLevelType w:val="hybridMultilevel"/>
    <w:tmpl w:val="8766EFEE"/>
    <w:lvl w:ilvl="0" w:tplc="0F1AB1E0">
      <w:numFmt w:val="bullet"/>
      <w:lvlText w:val=""/>
      <w:lvlJc w:val="left"/>
      <w:pPr>
        <w:ind w:left="285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7" w15:restartNumberingAfterBreak="0">
    <w:nsid w:val="69AB0957"/>
    <w:multiLevelType w:val="hybridMultilevel"/>
    <w:tmpl w:val="7C368D2E"/>
    <w:lvl w:ilvl="0" w:tplc="2566429A"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7CE825E3"/>
    <w:multiLevelType w:val="hybridMultilevel"/>
    <w:tmpl w:val="35EC0AD8"/>
    <w:lvl w:ilvl="0" w:tplc="DF8CB786">
      <w:numFmt w:val="bullet"/>
      <w:lvlText w:val=""/>
      <w:lvlJc w:val="left"/>
      <w:pPr>
        <w:ind w:left="602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J">
    <w15:presenceInfo w15:providerId="None" w15:userId="CJ"/>
  </w15:person>
  <w15:person w15:author="Manon Jct">
    <w15:presenceInfo w15:providerId="Windows Live" w15:userId="cde7f891ecff64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16"/>
    <w:rsid w:val="00010E16"/>
    <w:rsid w:val="0007050B"/>
    <w:rsid w:val="000728C0"/>
    <w:rsid w:val="00090189"/>
    <w:rsid w:val="000919CE"/>
    <w:rsid w:val="000B53EB"/>
    <w:rsid w:val="000B56FF"/>
    <w:rsid w:val="000C163C"/>
    <w:rsid w:val="00113DEC"/>
    <w:rsid w:val="0011655C"/>
    <w:rsid w:val="00120254"/>
    <w:rsid w:val="00187F57"/>
    <w:rsid w:val="00227A3B"/>
    <w:rsid w:val="00261C87"/>
    <w:rsid w:val="00276976"/>
    <w:rsid w:val="002A0844"/>
    <w:rsid w:val="002B4A08"/>
    <w:rsid w:val="002E7536"/>
    <w:rsid w:val="003638D1"/>
    <w:rsid w:val="00380886"/>
    <w:rsid w:val="003C01E8"/>
    <w:rsid w:val="003F2886"/>
    <w:rsid w:val="00405D3D"/>
    <w:rsid w:val="00407CB1"/>
    <w:rsid w:val="00422702"/>
    <w:rsid w:val="004A7AF0"/>
    <w:rsid w:val="004C3752"/>
    <w:rsid w:val="00533684"/>
    <w:rsid w:val="0053741E"/>
    <w:rsid w:val="005673B2"/>
    <w:rsid w:val="005770EC"/>
    <w:rsid w:val="005B6932"/>
    <w:rsid w:val="005C4623"/>
    <w:rsid w:val="005F5864"/>
    <w:rsid w:val="006544FF"/>
    <w:rsid w:val="00696467"/>
    <w:rsid w:val="006A5C34"/>
    <w:rsid w:val="006B2F6B"/>
    <w:rsid w:val="006E2B32"/>
    <w:rsid w:val="00724F40"/>
    <w:rsid w:val="00725357"/>
    <w:rsid w:val="0073714F"/>
    <w:rsid w:val="00742491"/>
    <w:rsid w:val="00797441"/>
    <w:rsid w:val="007C2A88"/>
    <w:rsid w:val="00802D56"/>
    <w:rsid w:val="0086376E"/>
    <w:rsid w:val="008D0E10"/>
    <w:rsid w:val="008F683C"/>
    <w:rsid w:val="0093049B"/>
    <w:rsid w:val="0099597D"/>
    <w:rsid w:val="009B41A1"/>
    <w:rsid w:val="009E588E"/>
    <w:rsid w:val="009F4B0A"/>
    <w:rsid w:val="00A1071D"/>
    <w:rsid w:val="00A3088F"/>
    <w:rsid w:val="00A61750"/>
    <w:rsid w:val="00A96DF7"/>
    <w:rsid w:val="00AC274A"/>
    <w:rsid w:val="00AF2D8B"/>
    <w:rsid w:val="00B15651"/>
    <w:rsid w:val="00B337AE"/>
    <w:rsid w:val="00B37C2A"/>
    <w:rsid w:val="00B447B2"/>
    <w:rsid w:val="00B70363"/>
    <w:rsid w:val="00B8496F"/>
    <w:rsid w:val="00BA613D"/>
    <w:rsid w:val="00BD1FCB"/>
    <w:rsid w:val="00C123D8"/>
    <w:rsid w:val="00C27E34"/>
    <w:rsid w:val="00C30C97"/>
    <w:rsid w:val="00C57841"/>
    <w:rsid w:val="00CC0F57"/>
    <w:rsid w:val="00CE366B"/>
    <w:rsid w:val="00CF4767"/>
    <w:rsid w:val="00D155A7"/>
    <w:rsid w:val="00D24A7E"/>
    <w:rsid w:val="00D759E7"/>
    <w:rsid w:val="00DF5142"/>
    <w:rsid w:val="00E05208"/>
    <w:rsid w:val="00F14A6A"/>
    <w:rsid w:val="00F23030"/>
    <w:rsid w:val="00F35EDD"/>
    <w:rsid w:val="00FA0D0F"/>
    <w:rsid w:val="00FB2701"/>
    <w:rsid w:val="00FD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E6B4"/>
  <w15:chartTrackingRefBased/>
  <w15:docId w15:val="{639F3169-57FB-42F9-91F1-49C7A643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E16"/>
  </w:style>
  <w:style w:type="paragraph" w:styleId="Titre1">
    <w:name w:val="heading 1"/>
    <w:basedOn w:val="Normal"/>
    <w:link w:val="Titre1Car"/>
    <w:uiPriority w:val="9"/>
    <w:qFormat/>
    <w:rsid w:val="00BA6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050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613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BA613D"/>
    <w:rPr>
      <w:color w:val="0563C1" w:themeColor="hyperlink"/>
      <w:u w:val="single"/>
    </w:rPr>
  </w:style>
  <w:style w:type="character" w:customStyle="1" w:styleId="style-scope">
    <w:name w:val="style-scope"/>
    <w:basedOn w:val="Policepardfaut"/>
    <w:rsid w:val="00BA613D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BA61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BA613D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BA61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BA613D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A613D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0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C97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7697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7697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7697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7697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769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5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6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1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8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9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9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Xb0DTCR1H0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1088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Jct</dc:creator>
  <cp:keywords/>
  <dc:description/>
  <cp:lastModifiedBy>Manon Jct</cp:lastModifiedBy>
  <cp:revision>3</cp:revision>
  <dcterms:created xsi:type="dcterms:W3CDTF">2021-06-11T11:18:00Z</dcterms:created>
  <dcterms:modified xsi:type="dcterms:W3CDTF">2021-06-11T11:19:00Z</dcterms:modified>
</cp:coreProperties>
</file>